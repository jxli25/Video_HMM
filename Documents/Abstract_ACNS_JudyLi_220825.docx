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0978A" w14:textId="412B1C86" w:rsidR="00C845BB" w:rsidRDefault="00C845BB" w:rsidP="004B2D18">
      <w:pPr>
        <w:pStyle w:val="NormalWeb"/>
        <w:jc w:val="center"/>
        <w:rPr>
          <w:ins w:id="0" w:author="Katharina Wellstein" w:date="2025-08-20T17:15:00Z" w16du:dateUtc="2025-08-20T15:15:00Z"/>
          <w:b/>
          <w:bCs/>
          <w:color w:val="000000"/>
        </w:rPr>
      </w:pPr>
      <w:ins w:id="1" w:author="Katharina Wellstein" w:date="2025-08-20T17:12:00Z" w16du:dateUtc="2025-08-20T15:12:00Z">
        <w:r w:rsidRPr="004B2D18">
          <w:rPr>
            <w:b/>
            <w:bCs/>
            <w:color w:val="000000"/>
          </w:rPr>
          <w:t xml:space="preserve">Investigating </w:t>
        </w:r>
      </w:ins>
      <w:r w:rsidR="008C787B">
        <w:rPr>
          <w:b/>
          <w:bCs/>
          <w:color w:val="000000"/>
        </w:rPr>
        <w:t xml:space="preserve">the </w:t>
      </w:r>
      <w:ins w:id="2" w:author="Judy Xiaotian Li" w:date="2025-08-21T21:25:00Z" w16du:dateUtc="2025-08-21T11:25:00Z">
        <w:r w:rsidR="002315F0">
          <w:rPr>
            <w:b/>
            <w:bCs/>
            <w:color w:val="000000"/>
          </w:rPr>
          <w:t>f</w:t>
        </w:r>
      </w:ins>
      <w:ins w:id="3" w:author="Katharina Wellstein" w:date="2025-08-20T17:12:00Z" w16du:dateUtc="2025-08-20T15:12:00Z">
        <w:del w:id="4" w:author="Judy Xiaotian Li" w:date="2025-08-21T21:25:00Z" w16du:dateUtc="2025-08-21T11:25:00Z">
          <w:r w:rsidRPr="004B2D18" w:rsidDel="002315F0">
            <w:rPr>
              <w:b/>
              <w:bCs/>
              <w:color w:val="000000"/>
            </w:rPr>
            <w:delText>F</w:delText>
          </w:r>
        </w:del>
        <w:r w:rsidRPr="004B2D18">
          <w:rPr>
            <w:b/>
            <w:bCs/>
            <w:color w:val="000000"/>
          </w:rPr>
          <w:t xml:space="preserve">ractional </w:t>
        </w:r>
      </w:ins>
      <w:ins w:id="5" w:author="Judy Xiaotian Li" w:date="2025-08-21T21:25:00Z" w16du:dateUtc="2025-08-21T11:25:00Z">
        <w:r w:rsidR="002315F0">
          <w:rPr>
            <w:b/>
            <w:bCs/>
            <w:color w:val="000000"/>
          </w:rPr>
          <w:t>o</w:t>
        </w:r>
      </w:ins>
      <w:ins w:id="6" w:author="Katharina Wellstein" w:date="2025-08-20T17:12:00Z" w16du:dateUtc="2025-08-20T15:12:00Z">
        <w:del w:id="7" w:author="Judy Xiaotian Li" w:date="2025-08-21T21:25:00Z" w16du:dateUtc="2025-08-21T11:25:00Z">
          <w:r w:rsidRPr="004B2D18" w:rsidDel="002315F0">
            <w:rPr>
              <w:b/>
              <w:bCs/>
              <w:color w:val="000000"/>
            </w:rPr>
            <w:delText>O</w:delText>
          </w:r>
        </w:del>
        <w:r w:rsidRPr="004B2D18">
          <w:rPr>
            <w:b/>
            <w:bCs/>
            <w:color w:val="000000"/>
          </w:rPr>
          <w:t>ccupancy</w:t>
        </w:r>
      </w:ins>
      <w:ins w:id="8" w:author="Katharina Wellstein" w:date="2025-08-20T17:14:00Z" w16du:dateUtc="2025-08-20T15:14:00Z">
        <w:r w:rsidRPr="004B2D18">
          <w:rPr>
            <w:b/>
            <w:bCs/>
            <w:color w:val="000000"/>
          </w:rPr>
          <w:t xml:space="preserve"> of </w:t>
        </w:r>
      </w:ins>
      <w:ins w:id="9" w:author="Judy Xiaotian Li" w:date="2025-08-21T21:25:00Z" w16du:dateUtc="2025-08-21T11:25:00Z">
        <w:r w:rsidR="002315F0">
          <w:rPr>
            <w:b/>
            <w:bCs/>
            <w:color w:val="000000"/>
          </w:rPr>
          <w:t>b</w:t>
        </w:r>
      </w:ins>
      <w:ins w:id="10" w:author="Katharina Wellstein" w:date="2025-08-20T17:14:00Z" w16du:dateUtc="2025-08-20T15:14:00Z">
        <w:del w:id="11" w:author="Judy Xiaotian Li" w:date="2025-08-21T21:25:00Z" w16du:dateUtc="2025-08-21T11:25:00Z">
          <w:r w:rsidRPr="004B2D18" w:rsidDel="002315F0">
            <w:rPr>
              <w:b/>
              <w:bCs/>
              <w:color w:val="000000"/>
            </w:rPr>
            <w:delText>B</w:delText>
          </w:r>
        </w:del>
        <w:r w:rsidRPr="004B2D18">
          <w:rPr>
            <w:b/>
            <w:bCs/>
            <w:color w:val="000000"/>
          </w:rPr>
          <w:t xml:space="preserve">rain </w:t>
        </w:r>
      </w:ins>
      <w:ins w:id="12" w:author="Judy Xiaotian Li" w:date="2025-08-21T21:25:00Z" w16du:dateUtc="2025-08-21T11:25:00Z">
        <w:r w:rsidR="002315F0">
          <w:rPr>
            <w:b/>
            <w:bCs/>
            <w:color w:val="000000"/>
          </w:rPr>
          <w:t>s</w:t>
        </w:r>
      </w:ins>
      <w:ins w:id="13" w:author="Katharina Wellstein" w:date="2025-08-20T17:14:00Z" w16du:dateUtc="2025-08-20T15:14:00Z">
        <w:del w:id="14" w:author="Judy Xiaotian Li" w:date="2025-08-21T21:25:00Z" w16du:dateUtc="2025-08-21T11:25:00Z">
          <w:r w:rsidRPr="004B2D18" w:rsidDel="002315F0">
            <w:rPr>
              <w:b/>
              <w:bCs/>
              <w:color w:val="000000"/>
            </w:rPr>
            <w:delText>S</w:delText>
          </w:r>
        </w:del>
        <w:r w:rsidRPr="004B2D18">
          <w:rPr>
            <w:b/>
            <w:bCs/>
            <w:color w:val="000000"/>
          </w:rPr>
          <w:t>tates</w:t>
        </w:r>
      </w:ins>
      <w:ins w:id="15" w:author="Judy Xiaotian Li" w:date="2025-08-21T20:49:00Z" w16du:dateUtc="2025-08-21T10:49:00Z">
        <w:r w:rsidR="00876DD2">
          <w:rPr>
            <w:b/>
            <w:bCs/>
            <w:color w:val="000000"/>
          </w:rPr>
          <w:t xml:space="preserve"> </w:t>
        </w:r>
      </w:ins>
      <w:ins w:id="16" w:author="Judy Xiaotian Li" w:date="2025-08-21T21:25:00Z" w16du:dateUtc="2025-08-21T11:25:00Z">
        <w:r w:rsidR="002315F0">
          <w:rPr>
            <w:b/>
            <w:bCs/>
            <w:color w:val="000000"/>
          </w:rPr>
          <w:t xml:space="preserve">during an </w:t>
        </w:r>
      </w:ins>
      <w:ins w:id="17" w:author="Judy Xiaotian Li" w:date="2025-08-21T21:26:00Z" w16du:dateUtc="2025-08-21T11:26:00Z">
        <w:r w:rsidR="002315F0">
          <w:rPr>
            <w:b/>
            <w:bCs/>
            <w:color w:val="000000"/>
          </w:rPr>
          <w:t>em</w:t>
        </w:r>
      </w:ins>
      <w:r w:rsidR="00192344">
        <w:rPr>
          <w:b/>
          <w:bCs/>
          <w:color w:val="000000"/>
        </w:rPr>
        <w:t>o</w:t>
      </w:r>
      <w:ins w:id="18" w:author="Judy Xiaotian Li" w:date="2025-08-21T21:26:00Z" w16du:dateUtc="2025-08-21T11:26:00Z">
        <w:r w:rsidR="002315F0">
          <w:rPr>
            <w:b/>
            <w:bCs/>
            <w:color w:val="000000"/>
          </w:rPr>
          <w:t>tionally</w:t>
        </w:r>
      </w:ins>
      <w:ins w:id="19" w:author="Judy Xiaotian Li" w:date="2025-08-21T20:50:00Z" w16du:dateUtc="2025-08-21T10:50:00Z">
        <w:r w:rsidR="00876DD2">
          <w:rPr>
            <w:b/>
            <w:bCs/>
            <w:color w:val="000000"/>
          </w:rPr>
          <w:t xml:space="preserve"> </w:t>
        </w:r>
      </w:ins>
      <w:ins w:id="20" w:author="Judy Xiaotian Li" w:date="2025-08-21T21:26:00Z" w16du:dateUtc="2025-08-21T11:26:00Z">
        <w:r w:rsidR="002315F0">
          <w:rPr>
            <w:b/>
            <w:bCs/>
            <w:color w:val="000000"/>
          </w:rPr>
          <w:t>s</w:t>
        </w:r>
      </w:ins>
      <w:ins w:id="21" w:author="Judy Xiaotian Li" w:date="2025-08-21T20:50:00Z" w16du:dateUtc="2025-08-21T10:50:00Z">
        <w:r w:rsidR="00876DD2">
          <w:rPr>
            <w:b/>
            <w:bCs/>
            <w:color w:val="000000"/>
          </w:rPr>
          <w:t xml:space="preserve">alient </w:t>
        </w:r>
      </w:ins>
      <w:ins w:id="22" w:author="Judy Xiaotian Li" w:date="2025-08-21T21:26:00Z" w16du:dateUtc="2025-08-21T11:26:00Z">
        <w:r w:rsidR="002315F0">
          <w:rPr>
            <w:b/>
            <w:bCs/>
            <w:color w:val="000000"/>
          </w:rPr>
          <w:t>v</w:t>
        </w:r>
      </w:ins>
      <w:ins w:id="23" w:author="Judy Xiaotian Li" w:date="2025-08-21T20:50:00Z" w16du:dateUtc="2025-08-21T10:50:00Z">
        <w:r w:rsidR="00876DD2">
          <w:rPr>
            <w:b/>
            <w:bCs/>
            <w:color w:val="000000"/>
          </w:rPr>
          <w:t xml:space="preserve">ideo </w:t>
        </w:r>
      </w:ins>
      <w:ins w:id="24" w:author="Katharina Wellstein" w:date="2025-08-20T17:14:00Z" w16du:dateUtc="2025-08-20T15:14:00Z">
        <w:r w:rsidRPr="004B2D18">
          <w:rPr>
            <w:b/>
            <w:bCs/>
            <w:color w:val="000000"/>
          </w:rPr>
          <w:t xml:space="preserve">in </w:t>
        </w:r>
        <w:del w:id="25" w:author="Judy Xiaotian Li" w:date="2025-08-21T20:50:00Z" w16du:dateUtc="2025-08-21T10:50:00Z">
          <w:r w:rsidRPr="004B2D18" w:rsidDel="00876DD2">
            <w:rPr>
              <w:b/>
              <w:bCs/>
              <w:color w:val="000000"/>
            </w:rPr>
            <w:delText>Schizophrenia</w:delText>
          </w:r>
        </w:del>
      </w:ins>
      <w:ins w:id="26" w:author="Judy Xiaotian Li" w:date="2025-08-21T21:26:00Z" w16du:dateUtc="2025-08-21T11:26:00Z">
        <w:r w:rsidR="002315F0">
          <w:rPr>
            <w:b/>
            <w:bCs/>
            <w:color w:val="000000"/>
          </w:rPr>
          <w:t>p</w:t>
        </w:r>
      </w:ins>
      <w:ins w:id="27" w:author="Judy Xiaotian Li" w:date="2025-08-21T20:50:00Z" w16du:dateUtc="2025-08-21T10:50:00Z">
        <w:r w:rsidR="00876DD2">
          <w:rPr>
            <w:b/>
            <w:bCs/>
            <w:color w:val="000000"/>
          </w:rPr>
          <w:t>sychosis</w:t>
        </w:r>
      </w:ins>
      <w:ins w:id="28" w:author="Katharina Wellstein" w:date="2025-08-20T17:14:00Z" w16du:dateUtc="2025-08-20T15:14:00Z">
        <w:r w:rsidR="004B2D18" w:rsidRPr="004B2D18">
          <w:rPr>
            <w:b/>
            <w:bCs/>
            <w:color w:val="000000"/>
          </w:rPr>
          <w:t xml:space="preserve"> </w:t>
        </w:r>
      </w:ins>
      <w:ins w:id="29" w:author="Katharina Wellstein" w:date="2025-08-20T17:15:00Z" w16du:dateUtc="2025-08-20T15:15:00Z">
        <w:r w:rsidR="004B2D18" w:rsidRPr="004B2D18">
          <w:rPr>
            <w:b/>
            <w:bCs/>
            <w:color w:val="000000"/>
          </w:rPr>
          <w:t xml:space="preserve">using </w:t>
        </w:r>
      </w:ins>
      <w:r w:rsidR="00192344">
        <w:rPr>
          <w:b/>
          <w:bCs/>
          <w:color w:val="000000"/>
        </w:rPr>
        <w:t>h</w:t>
      </w:r>
      <w:ins w:id="30" w:author="Katharina Wellstein" w:date="2025-08-20T17:15:00Z" w16du:dateUtc="2025-08-20T15:15:00Z">
        <w:r w:rsidR="004B2D18" w:rsidRPr="004B2D18">
          <w:rPr>
            <w:b/>
            <w:bCs/>
            <w:color w:val="000000"/>
          </w:rPr>
          <w:t xml:space="preserve">idden Markov </w:t>
        </w:r>
      </w:ins>
      <w:r w:rsidR="00192344">
        <w:rPr>
          <w:b/>
          <w:bCs/>
          <w:color w:val="000000"/>
        </w:rPr>
        <w:t>m</w:t>
      </w:r>
      <w:r w:rsidR="00192344" w:rsidRPr="004B2D18">
        <w:rPr>
          <w:b/>
          <w:bCs/>
          <w:color w:val="000000"/>
        </w:rPr>
        <w:t>odelling</w:t>
      </w:r>
      <w:commentRangeStart w:id="31"/>
      <w:commentRangeEnd w:id="31"/>
      <w:ins w:id="32" w:author="Katharina Wellstein" w:date="2025-08-20T17:15:00Z" w16du:dateUtc="2025-08-20T15:15:00Z">
        <w:r w:rsidR="004B2D18">
          <w:rPr>
            <w:rStyle w:val="CommentReference"/>
            <w:rFonts w:asciiTheme="minorHAnsi" w:eastAsiaTheme="minorEastAsia" w:hAnsiTheme="minorHAnsi" w:cstheme="minorBidi"/>
            <w:kern w:val="2"/>
            <w14:ligatures w14:val="standardContextual"/>
          </w:rPr>
          <w:commentReference w:id="31"/>
        </w:r>
        <w:r w:rsidR="004B2D18" w:rsidRPr="004B2D18">
          <w:rPr>
            <w:b/>
            <w:bCs/>
            <w:color w:val="000000"/>
          </w:rPr>
          <w:t xml:space="preserve"> </w:t>
        </w:r>
      </w:ins>
      <w:ins w:id="33" w:author="Katharina Wellstein" w:date="2025-08-20T17:14:00Z" w16du:dateUtc="2025-08-20T15:14:00Z">
        <w:r w:rsidR="004B2D18" w:rsidRPr="004B2D18">
          <w:rPr>
            <w:b/>
            <w:bCs/>
            <w:color w:val="000000"/>
          </w:rPr>
          <w:t xml:space="preserve">– </w:t>
        </w:r>
      </w:ins>
      <w:ins w:id="34" w:author="Judy Xiaotian Li" w:date="2025-08-21T21:26:00Z" w16du:dateUtc="2025-08-21T11:26:00Z">
        <w:r w:rsidR="002315F0">
          <w:rPr>
            <w:b/>
            <w:bCs/>
            <w:color w:val="000000"/>
          </w:rPr>
          <w:t>p</w:t>
        </w:r>
      </w:ins>
      <w:ins w:id="35" w:author="Katharina Wellstein" w:date="2025-08-20T17:14:00Z" w16du:dateUtc="2025-08-20T15:14:00Z">
        <w:del w:id="36" w:author="Judy Xiaotian Li" w:date="2025-08-21T21:26:00Z" w16du:dateUtc="2025-08-21T11:26:00Z">
          <w:r w:rsidR="004B2D18" w:rsidRPr="004B2D18" w:rsidDel="002315F0">
            <w:rPr>
              <w:b/>
              <w:bCs/>
              <w:color w:val="000000"/>
            </w:rPr>
            <w:delText>P</w:delText>
          </w:r>
        </w:del>
        <w:r w:rsidR="004B2D18" w:rsidRPr="004B2D18">
          <w:rPr>
            <w:b/>
            <w:bCs/>
            <w:color w:val="000000"/>
          </w:rPr>
          <w:t>reregistration</w:t>
        </w:r>
      </w:ins>
    </w:p>
    <w:p w14:paraId="5010AAC5" w14:textId="49408D38" w:rsidR="004B2D18" w:rsidRDefault="004B2D18" w:rsidP="004B2D18">
      <w:pPr>
        <w:pStyle w:val="NormalWeb"/>
        <w:spacing w:before="0" w:beforeAutospacing="0" w:after="0" w:afterAutospacing="0"/>
        <w:rPr>
          <w:ins w:id="37" w:author="Katharina Wellstein" w:date="2025-08-20T17:24:00Z" w16du:dateUtc="2025-08-20T15:24:00Z"/>
          <w:color w:val="000000"/>
          <w:vertAlign w:val="superscript"/>
          <w:lang w:val="de-DE"/>
        </w:rPr>
      </w:pPr>
      <w:ins w:id="38" w:author="Katharina Wellstein" w:date="2025-08-20T17:16:00Z" w16du:dateUtc="2025-08-20T15:16:00Z">
        <w:r w:rsidRPr="004B2D18">
          <w:rPr>
            <w:color w:val="000000"/>
            <w:lang w:val="de-DE"/>
          </w:rPr>
          <w:t>Li, J</w:t>
        </w:r>
      </w:ins>
      <w:ins w:id="39" w:author="Judy Xiaotian Li" w:date="2025-08-21T21:23:00Z" w16du:dateUtc="2025-08-21T11:23:00Z">
        <w:r w:rsidR="002315F0">
          <w:rPr>
            <w:color w:val="000000"/>
            <w:lang w:val="de-DE"/>
          </w:rPr>
          <w:t>udy</w:t>
        </w:r>
      </w:ins>
      <w:ins w:id="40" w:author="Katharina Wellstein" w:date="2025-08-20T17:16:00Z" w16du:dateUtc="2025-08-20T15:16:00Z">
        <w:del w:id="41" w:author="Judy Xiaotian Li" w:date="2025-08-21T21:23:00Z" w16du:dateUtc="2025-08-21T11:23:00Z">
          <w:r w:rsidRPr="004B2D18" w:rsidDel="002315F0">
            <w:rPr>
              <w:color w:val="000000"/>
              <w:lang w:val="de-DE"/>
            </w:rPr>
            <w:delText>.</w:delText>
          </w:r>
        </w:del>
      </w:ins>
      <w:ins w:id="42" w:author="Judy Xiaotian Li" w:date="2025-08-21T21:20:00Z" w16du:dateUtc="2025-08-21T11:20:00Z">
        <w:r w:rsidR="007277EF">
          <w:rPr>
            <w:color w:val="000000"/>
            <w:lang w:val="de-DE"/>
          </w:rPr>
          <w:t xml:space="preserve"> X.</w:t>
        </w:r>
      </w:ins>
      <w:ins w:id="43" w:author="Katharina Wellstein" w:date="2025-08-20T17:16:00Z" w16du:dateUtc="2025-08-20T15:16:00Z">
        <w:r w:rsidRPr="004B2D18">
          <w:rPr>
            <w:color w:val="000000"/>
            <w:vertAlign w:val="superscript"/>
            <w:lang w:val="de-DE"/>
          </w:rPr>
          <w:t>1</w:t>
        </w:r>
      </w:ins>
      <w:ins w:id="44" w:author="Katharina Wellstein" w:date="2025-08-20T17:21:00Z" w16du:dateUtc="2025-08-20T15:21:00Z">
        <w:r>
          <w:rPr>
            <w:color w:val="000000"/>
            <w:vertAlign w:val="superscript"/>
            <w:lang w:val="de-DE"/>
          </w:rPr>
          <w:t>,2</w:t>
        </w:r>
      </w:ins>
      <w:r w:rsidR="00031997">
        <w:rPr>
          <w:color w:val="000000"/>
          <w:vertAlign w:val="superscript"/>
          <w:lang w:val="de-DE"/>
        </w:rPr>
        <w:t>,4</w:t>
      </w:r>
      <w:ins w:id="45" w:author="Katharina Wellstein" w:date="2025-08-20T17:16:00Z" w16du:dateUtc="2025-08-20T15:16:00Z">
        <w:r w:rsidRPr="004B2D18">
          <w:rPr>
            <w:color w:val="000000"/>
            <w:lang w:val="de-DE"/>
          </w:rPr>
          <w:t xml:space="preserve">, </w:t>
        </w:r>
        <w:proofErr w:type="spellStart"/>
        <w:r w:rsidRPr="004B2D18">
          <w:rPr>
            <w:color w:val="000000"/>
            <w:lang w:val="de-DE"/>
          </w:rPr>
          <w:t>Jeganathan</w:t>
        </w:r>
      </w:ins>
      <w:proofErr w:type="spellEnd"/>
      <w:r w:rsidR="00FA6972">
        <w:rPr>
          <w:color w:val="000000"/>
          <w:lang w:val="de-DE"/>
        </w:rPr>
        <w:t>,</w:t>
      </w:r>
      <w:ins w:id="46" w:author="Katharina Wellstein" w:date="2025-08-20T17:16:00Z" w16du:dateUtc="2025-08-20T15:16:00Z">
        <w:r w:rsidRPr="004B2D18">
          <w:rPr>
            <w:color w:val="000000"/>
            <w:lang w:val="de-DE"/>
          </w:rPr>
          <w:t xml:space="preserve"> J</w:t>
        </w:r>
      </w:ins>
      <w:ins w:id="47" w:author="Judy Xiaotian Li" w:date="2025-08-21T21:23:00Z" w16du:dateUtc="2025-08-21T11:23:00Z">
        <w:r w:rsidR="002315F0">
          <w:rPr>
            <w:color w:val="000000"/>
            <w:lang w:val="de-DE"/>
          </w:rPr>
          <w:t>ayson</w:t>
        </w:r>
      </w:ins>
      <w:r w:rsidR="00FA6972">
        <w:rPr>
          <w:color w:val="000000"/>
          <w:lang w:val="de-DE"/>
        </w:rPr>
        <w:t xml:space="preserve"> </w:t>
      </w:r>
      <w:ins w:id="48" w:author="Katharina Wellstein" w:date="2025-08-20T17:21:00Z" w16du:dateUtc="2025-08-20T15:21:00Z">
        <w:r>
          <w:rPr>
            <w:color w:val="000000"/>
            <w:vertAlign w:val="superscript"/>
            <w:lang w:val="de-DE"/>
          </w:rPr>
          <w:t>1</w:t>
        </w:r>
      </w:ins>
      <w:r w:rsidR="00FA6972">
        <w:rPr>
          <w:color w:val="000000"/>
          <w:lang w:val="de-DE"/>
        </w:rPr>
        <w:t>,</w:t>
      </w:r>
      <w:ins w:id="49" w:author="Katharina Wellstein" w:date="2025-08-20T17:16:00Z" w16du:dateUtc="2025-08-20T15:16:00Z">
        <w:r w:rsidRPr="004B2D18">
          <w:rPr>
            <w:color w:val="000000"/>
            <w:lang w:val="de-DE"/>
          </w:rPr>
          <w:t xml:space="preserve"> </w:t>
        </w:r>
        <w:proofErr w:type="spellStart"/>
        <w:r w:rsidRPr="004B2D18">
          <w:rPr>
            <w:color w:val="000000"/>
            <w:lang w:val="de-DE"/>
          </w:rPr>
          <w:t>Sonkusare</w:t>
        </w:r>
      </w:ins>
      <w:proofErr w:type="spellEnd"/>
      <w:r w:rsidR="00FA6972">
        <w:rPr>
          <w:color w:val="000000"/>
          <w:lang w:val="de-DE"/>
        </w:rPr>
        <w:t>,</w:t>
      </w:r>
      <w:ins w:id="50" w:author="Katharina Wellstein" w:date="2025-08-20T17:16:00Z" w16du:dateUtc="2025-08-20T15:16:00Z">
        <w:r w:rsidRPr="004B2D18">
          <w:rPr>
            <w:color w:val="000000"/>
            <w:lang w:val="de-DE"/>
          </w:rPr>
          <w:t xml:space="preserve"> </w:t>
        </w:r>
        <w:proofErr w:type="spellStart"/>
        <w:r w:rsidRPr="004B2D18">
          <w:rPr>
            <w:color w:val="000000"/>
            <w:lang w:val="de-DE"/>
          </w:rPr>
          <w:t>S</w:t>
        </w:r>
      </w:ins>
      <w:ins w:id="51" w:author="Judy Xiaotian Li" w:date="2025-08-21T21:23:00Z" w16du:dateUtc="2025-08-21T11:23:00Z">
        <w:r w:rsidR="002315F0">
          <w:rPr>
            <w:color w:val="000000"/>
            <w:lang w:val="de-DE"/>
          </w:rPr>
          <w:t>aurabh</w:t>
        </w:r>
      </w:ins>
      <w:proofErr w:type="spellEnd"/>
      <w:ins w:id="52" w:author="Judy Xiaotian Li" w:date="2025-08-21T21:24:00Z" w16du:dateUtc="2025-08-21T11:24:00Z">
        <w:r w:rsidR="002315F0">
          <w:rPr>
            <w:color w:val="000000"/>
            <w:lang w:val="de-DE"/>
          </w:rPr>
          <w:t xml:space="preserve"> </w:t>
        </w:r>
      </w:ins>
      <w:ins w:id="53" w:author="Katharina Wellstein" w:date="2025-08-20T17:16:00Z" w16du:dateUtc="2025-08-20T15:16:00Z">
        <w:del w:id="54" w:author="Judy Xiaotian Li" w:date="2025-08-21T21:24:00Z" w16du:dateUtc="2025-08-21T11:24:00Z">
          <w:r w:rsidRPr="004B2D18" w:rsidDel="002315F0">
            <w:rPr>
              <w:color w:val="000000"/>
              <w:lang w:val="de-DE"/>
            </w:rPr>
            <w:delText>.</w:delText>
          </w:r>
        </w:del>
      </w:ins>
      <w:ins w:id="55" w:author="Katharina Wellstein" w:date="2025-08-20T17:17:00Z" w16du:dateUtc="2025-08-20T15:17:00Z">
        <w:r>
          <w:rPr>
            <w:color w:val="000000"/>
            <w:vertAlign w:val="superscript"/>
            <w:lang w:val="de-DE"/>
          </w:rPr>
          <w:t>3</w:t>
        </w:r>
      </w:ins>
      <w:ins w:id="56" w:author="Katharina Wellstein" w:date="2025-08-20T17:16:00Z" w16du:dateUtc="2025-08-20T15:16:00Z">
        <w:r w:rsidRPr="004B2D18">
          <w:rPr>
            <w:color w:val="000000"/>
            <w:lang w:val="de-DE"/>
          </w:rPr>
          <w:t>, Paton, B</w:t>
        </w:r>
      </w:ins>
      <w:ins w:id="57" w:author="Judy Xiaotian Li" w:date="2025-08-21T21:24:00Z" w16du:dateUtc="2025-08-21T11:24:00Z">
        <w:r w:rsidR="002315F0">
          <w:rPr>
            <w:color w:val="000000"/>
            <w:lang w:val="de-DE"/>
          </w:rPr>
          <w:t xml:space="preserve">ryan </w:t>
        </w:r>
      </w:ins>
      <w:ins w:id="58" w:author="Katharina Wellstein" w:date="2025-08-20T17:17:00Z" w16du:dateUtc="2025-08-20T15:17:00Z">
        <w:del w:id="59" w:author="Judy Xiaotian Li" w:date="2025-08-21T21:24:00Z" w16du:dateUtc="2025-08-21T11:24:00Z">
          <w:r w:rsidDel="002315F0">
            <w:rPr>
              <w:color w:val="000000"/>
              <w:lang w:val="de-DE"/>
            </w:rPr>
            <w:delText>.</w:delText>
          </w:r>
        </w:del>
      </w:ins>
      <w:ins w:id="60" w:author="Katharina Wellstein" w:date="2025-08-20T17:19:00Z" w16du:dateUtc="2025-08-20T15:19:00Z">
        <w:r>
          <w:rPr>
            <w:color w:val="000000"/>
            <w:vertAlign w:val="superscript"/>
            <w:lang w:val="de-DE"/>
          </w:rPr>
          <w:t>3</w:t>
        </w:r>
      </w:ins>
      <w:ins w:id="61" w:author="Katharina Wellstein" w:date="2025-08-20T17:17:00Z" w16du:dateUtc="2025-08-20T15:17:00Z">
        <w:r>
          <w:rPr>
            <w:color w:val="000000"/>
            <w:vertAlign w:val="superscript"/>
            <w:lang w:val="de-DE"/>
          </w:rPr>
          <w:t>,</w:t>
        </w:r>
      </w:ins>
      <w:ins w:id="62" w:author="Katharina Wellstein" w:date="2025-08-20T17:19:00Z" w16du:dateUtc="2025-08-20T15:19:00Z">
        <w:r>
          <w:rPr>
            <w:color w:val="000000"/>
            <w:vertAlign w:val="superscript"/>
            <w:lang w:val="de-DE"/>
          </w:rPr>
          <w:t>4</w:t>
        </w:r>
      </w:ins>
      <w:ins w:id="63" w:author="Judy Xiaotian Li" w:date="2025-08-21T21:13:00Z" w16du:dateUtc="2025-08-21T11:13:00Z">
        <w:r w:rsidR="007277EF">
          <w:rPr>
            <w:color w:val="000000"/>
            <w:vertAlign w:val="superscript"/>
            <w:lang w:val="de-DE"/>
          </w:rPr>
          <w:t>,5</w:t>
        </w:r>
      </w:ins>
      <w:ins w:id="64" w:author="Katharina Wellstein" w:date="2025-08-20T17:16:00Z" w16du:dateUtc="2025-08-20T15:16:00Z">
        <w:r w:rsidRPr="004B2D18">
          <w:rPr>
            <w:color w:val="000000"/>
            <w:lang w:val="de-DE"/>
          </w:rPr>
          <w:t>,</w:t>
        </w:r>
      </w:ins>
      <w:r w:rsidR="00FA6972">
        <w:rPr>
          <w:color w:val="000000"/>
          <w:lang w:val="de-DE"/>
        </w:rPr>
        <w:t xml:space="preserve"> </w:t>
      </w:r>
      <w:proofErr w:type="spellStart"/>
      <w:r w:rsidR="00FA6972">
        <w:rPr>
          <w:color w:val="000000"/>
          <w:lang w:val="de-DE"/>
        </w:rPr>
        <w:t>Luchow</w:t>
      </w:r>
      <w:proofErr w:type="spellEnd"/>
      <w:r w:rsidR="00FA6972">
        <w:rPr>
          <w:color w:val="000000"/>
          <w:lang w:val="de-DE"/>
        </w:rPr>
        <w:t xml:space="preserve">, </w:t>
      </w:r>
      <w:proofErr w:type="spellStart"/>
      <w:r w:rsidR="00FA6972">
        <w:rPr>
          <w:color w:val="000000"/>
          <w:lang w:val="de-DE"/>
        </w:rPr>
        <w:t>Shiami</w:t>
      </w:r>
      <w:proofErr w:type="spellEnd"/>
      <w:ins w:id="65" w:author="Katharina Wellstein" w:date="2025-08-20T17:17:00Z" w16du:dateUtc="2025-08-20T15:17:00Z">
        <w:r w:rsidRPr="004B2D18">
          <w:rPr>
            <w:color w:val="000000"/>
            <w:lang w:val="de-DE"/>
          </w:rPr>
          <w:t xml:space="preserve"> </w:t>
        </w:r>
      </w:ins>
      <w:r w:rsidR="00FA6972">
        <w:rPr>
          <w:color w:val="000000"/>
          <w:vertAlign w:val="superscript"/>
          <w:lang w:val="de-DE"/>
        </w:rPr>
        <w:t>4</w:t>
      </w:r>
      <w:r w:rsidR="00FA6972">
        <w:rPr>
          <w:color w:val="000000"/>
          <w:lang w:val="de-DE"/>
        </w:rPr>
        <w:t xml:space="preserve">, </w:t>
      </w:r>
      <w:commentRangeStart w:id="66"/>
      <w:proofErr w:type="spellStart"/>
      <w:ins w:id="67" w:author="Katharina Wellstein" w:date="2025-08-20T17:17:00Z" w16du:dateUtc="2025-08-20T15:17:00Z">
        <w:r w:rsidRPr="004B2D18">
          <w:rPr>
            <w:color w:val="000000"/>
            <w:lang w:val="de-DE"/>
          </w:rPr>
          <w:t>Breakspear</w:t>
        </w:r>
        <w:proofErr w:type="spellEnd"/>
        <w:r w:rsidRPr="004B2D18">
          <w:rPr>
            <w:color w:val="000000"/>
            <w:lang w:val="de-DE"/>
          </w:rPr>
          <w:t>, M</w:t>
        </w:r>
      </w:ins>
      <w:ins w:id="68" w:author="Judy Xiaotian Li" w:date="2025-08-21T21:24:00Z" w16du:dateUtc="2025-08-21T11:24:00Z">
        <w:r w:rsidR="002315F0">
          <w:rPr>
            <w:color w:val="000000"/>
            <w:lang w:val="de-DE"/>
          </w:rPr>
          <w:t xml:space="preserve">ichael </w:t>
        </w:r>
      </w:ins>
      <w:ins w:id="69" w:author="Katharina Wellstein" w:date="2025-08-20T17:17:00Z" w16du:dateUtc="2025-08-20T15:17:00Z">
        <w:del w:id="70" w:author="Judy Xiaotian Li" w:date="2025-08-21T21:24:00Z" w16du:dateUtc="2025-08-21T11:24:00Z">
          <w:r w:rsidRPr="004B2D18" w:rsidDel="002315F0">
            <w:rPr>
              <w:color w:val="000000"/>
              <w:lang w:val="de-DE"/>
            </w:rPr>
            <w:delText>.</w:delText>
          </w:r>
        </w:del>
      </w:ins>
      <w:ins w:id="71" w:author="Katharina Wellstein" w:date="2025-08-20T17:19:00Z" w16du:dateUtc="2025-08-20T15:19:00Z">
        <w:r>
          <w:rPr>
            <w:color w:val="000000"/>
            <w:vertAlign w:val="superscript"/>
            <w:lang w:val="de-DE"/>
          </w:rPr>
          <w:t>3</w:t>
        </w:r>
      </w:ins>
      <w:ins w:id="72" w:author="Katharina Wellstein" w:date="2025-08-20T17:18:00Z" w16du:dateUtc="2025-08-20T15:18:00Z">
        <w:r>
          <w:rPr>
            <w:color w:val="000000"/>
            <w:vertAlign w:val="superscript"/>
            <w:lang w:val="de-DE"/>
          </w:rPr>
          <w:t>,</w:t>
        </w:r>
      </w:ins>
      <w:ins w:id="73" w:author="Judy Xiaotian Li" w:date="2025-08-21T21:14:00Z" w16du:dateUtc="2025-08-21T11:14:00Z">
        <w:r w:rsidR="007277EF">
          <w:rPr>
            <w:color w:val="000000"/>
            <w:vertAlign w:val="superscript"/>
            <w:lang w:val="de-DE"/>
          </w:rPr>
          <w:t>4</w:t>
        </w:r>
      </w:ins>
      <w:ins w:id="74" w:author="Katharina Wellstein" w:date="2025-08-20T17:19:00Z" w16du:dateUtc="2025-08-20T15:19:00Z">
        <w:del w:id="75" w:author="Judy Xiaotian Li" w:date="2025-08-21T21:12:00Z" w16du:dateUtc="2025-08-21T11:12:00Z">
          <w:r w:rsidDel="007277EF">
            <w:rPr>
              <w:color w:val="000000"/>
              <w:vertAlign w:val="superscript"/>
              <w:lang w:val="de-DE"/>
            </w:rPr>
            <w:delText>4</w:delText>
          </w:r>
        </w:del>
      </w:ins>
      <w:ins w:id="76" w:author="Katharina Wellstein" w:date="2025-08-20T17:17:00Z" w16du:dateUtc="2025-08-20T15:17:00Z">
        <w:r w:rsidRPr="004B2D18">
          <w:rPr>
            <w:color w:val="000000"/>
            <w:lang w:val="de-DE"/>
          </w:rPr>
          <w:t>, Wellstein</w:t>
        </w:r>
        <w:r>
          <w:rPr>
            <w:color w:val="000000"/>
            <w:lang w:val="de-DE"/>
          </w:rPr>
          <w:t>, K</w:t>
        </w:r>
      </w:ins>
      <w:ins w:id="77" w:author="Judy Xiaotian Li" w:date="2025-08-21T21:24:00Z" w16du:dateUtc="2025-08-21T11:24:00Z">
        <w:r w:rsidR="002315F0">
          <w:rPr>
            <w:color w:val="000000"/>
            <w:lang w:val="de-DE"/>
          </w:rPr>
          <w:t xml:space="preserve">atharina </w:t>
        </w:r>
      </w:ins>
      <w:ins w:id="78" w:author="Katharina Wellstein" w:date="2025-08-20T17:17:00Z" w16du:dateUtc="2025-08-20T15:17:00Z">
        <w:del w:id="79" w:author="Judy Xiaotian Li" w:date="2025-08-21T21:24:00Z" w16du:dateUtc="2025-08-21T11:24:00Z">
          <w:r w:rsidDel="002315F0">
            <w:rPr>
              <w:color w:val="000000"/>
              <w:lang w:val="de-DE"/>
            </w:rPr>
            <w:delText>.</w:delText>
          </w:r>
        </w:del>
        <w:r>
          <w:rPr>
            <w:color w:val="000000"/>
            <w:lang w:val="de-DE"/>
          </w:rPr>
          <w:t>V.</w:t>
        </w:r>
      </w:ins>
      <w:ins w:id="80" w:author="Katharina Wellstein" w:date="2025-08-20T17:19:00Z" w16du:dateUtc="2025-08-20T15:19:00Z">
        <w:r>
          <w:rPr>
            <w:color w:val="000000"/>
            <w:vertAlign w:val="superscript"/>
            <w:lang w:val="de-DE"/>
          </w:rPr>
          <w:t>3</w:t>
        </w:r>
      </w:ins>
      <w:ins w:id="81" w:author="Katharina Wellstein" w:date="2025-08-20T17:17:00Z" w16du:dateUtc="2025-08-20T15:17:00Z">
        <w:r>
          <w:rPr>
            <w:color w:val="000000"/>
            <w:vertAlign w:val="superscript"/>
            <w:lang w:val="de-DE"/>
          </w:rPr>
          <w:t>,</w:t>
        </w:r>
      </w:ins>
      <w:ins w:id="82" w:author="Katharina Wellstein" w:date="2025-08-20T17:19:00Z" w16du:dateUtc="2025-08-20T15:19:00Z">
        <w:del w:id="83" w:author="Judy Xiaotian Li" w:date="2025-08-21T21:12:00Z" w16du:dateUtc="2025-08-21T11:12:00Z">
          <w:r w:rsidDel="007277EF">
            <w:rPr>
              <w:color w:val="000000"/>
              <w:vertAlign w:val="superscript"/>
              <w:lang w:val="de-DE"/>
            </w:rPr>
            <w:delText>4</w:delText>
          </w:r>
        </w:del>
      </w:ins>
      <w:commentRangeEnd w:id="66"/>
      <w:ins w:id="84" w:author="Katharina Wellstein" w:date="2025-08-20T17:24:00Z" w16du:dateUtc="2025-08-20T15:24:00Z">
        <w:del w:id="85" w:author="Judy Xiaotian Li" w:date="2025-08-21T21:12:00Z" w16du:dateUtc="2025-08-21T11:12:00Z">
          <w:r w:rsidDel="007277EF">
            <w:rPr>
              <w:rStyle w:val="CommentReference"/>
              <w:rFonts w:asciiTheme="minorHAnsi" w:eastAsiaTheme="minorEastAsia" w:hAnsiTheme="minorHAnsi" w:cstheme="minorBidi"/>
              <w:kern w:val="2"/>
              <w14:ligatures w14:val="standardContextual"/>
            </w:rPr>
            <w:commentReference w:id="66"/>
          </w:r>
        </w:del>
      </w:ins>
      <w:ins w:id="86" w:author="Judy Xiaotian Li" w:date="2025-08-21T21:14:00Z" w16du:dateUtc="2025-08-21T11:14:00Z">
        <w:r w:rsidR="007277EF">
          <w:rPr>
            <w:color w:val="000000"/>
            <w:vertAlign w:val="superscript"/>
            <w:lang w:val="de-DE"/>
          </w:rPr>
          <w:t>4</w:t>
        </w:r>
      </w:ins>
    </w:p>
    <w:p w14:paraId="062C51E7" w14:textId="77777777" w:rsidR="004B2D18" w:rsidRDefault="004B2D18" w:rsidP="004B2D18">
      <w:pPr>
        <w:pStyle w:val="NormalWeb"/>
        <w:spacing w:before="0" w:beforeAutospacing="0" w:after="0" w:afterAutospacing="0"/>
        <w:rPr>
          <w:ins w:id="87" w:author="Katharina Wellstein" w:date="2025-08-20T17:18:00Z" w16du:dateUtc="2025-08-20T15:18:00Z"/>
          <w:color w:val="000000"/>
          <w:vertAlign w:val="superscript"/>
          <w:lang w:val="de-DE"/>
        </w:rPr>
      </w:pPr>
    </w:p>
    <w:p w14:paraId="1601D64D" w14:textId="29514AB2" w:rsidR="004B2D18" w:rsidRPr="004B2D18" w:rsidRDefault="004B2D18" w:rsidP="004B2D18">
      <w:pPr>
        <w:pStyle w:val="NormalWeb"/>
        <w:spacing w:before="0" w:beforeAutospacing="0" w:after="0" w:afterAutospacing="0"/>
        <w:rPr>
          <w:ins w:id="88" w:author="Katharina Wellstein" w:date="2025-08-20T17:21:00Z" w16du:dateUtc="2025-08-20T15:21:00Z"/>
          <w:color w:val="000000"/>
          <w:lang w:val="en-US"/>
        </w:rPr>
      </w:pPr>
      <w:ins w:id="89" w:author="Katharina Wellstein" w:date="2025-08-20T17:21:00Z" w16du:dateUtc="2025-08-20T15:21:00Z">
        <w:r>
          <w:rPr>
            <w:color w:val="000000"/>
            <w:vertAlign w:val="superscript"/>
            <w:lang w:val="en-US"/>
          </w:rPr>
          <w:t>1</w:t>
        </w:r>
        <w:del w:id="90" w:author="Judy Xiaotian Li" w:date="2025-08-21T20:50:00Z" w16du:dateUtc="2025-08-21T10:50:00Z">
          <w:r w:rsidDel="00876DD2">
            <w:rPr>
              <w:color w:val="000000"/>
              <w:vertAlign w:val="superscript"/>
              <w:lang w:val="en-US"/>
            </w:rPr>
            <w:delText xml:space="preserve"> </w:delText>
          </w:r>
          <w:r w:rsidDel="00876DD2">
            <w:rPr>
              <w:color w:val="000000"/>
              <w:lang w:val="en-US"/>
            </w:rPr>
            <w:delText>John Hunter Hospital,</w:delText>
          </w:r>
        </w:del>
        <w:r>
          <w:rPr>
            <w:color w:val="000000"/>
            <w:lang w:val="en-US"/>
          </w:rPr>
          <w:t xml:space="preserve"> H</w:t>
        </w:r>
        <w:r w:rsidRPr="004B2D18">
          <w:rPr>
            <w:color w:val="000000"/>
            <w:lang w:val="en-US"/>
          </w:rPr>
          <w:t>unter New England Local Health District</w:t>
        </w:r>
        <w:r>
          <w:rPr>
            <w:color w:val="000000"/>
            <w:lang w:val="en-US"/>
          </w:rPr>
          <w:t>, Australia</w:t>
        </w:r>
      </w:ins>
    </w:p>
    <w:p w14:paraId="2C7CEC7B" w14:textId="727DE886" w:rsidR="004B2D18" w:rsidRDefault="004B2D18" w:rsidP="004B2D18">
      <w:pPr>
        <w:pStyle w:val="NormalWeb"/>
        <w:spacing w:before="0" w:beforeAutospacing="0" w:after="0" w:afterAutospacing="0"/>
        <w:rPr>
          <w:ins w:id="91" w:author="Katharina Wellstein" w:date="2025-08-20T17:19:00Z" w16du:dateUtc="2025-08-20T15:19:00Z"/>
          <w:color w:val="000000"/>
          <w:lang w:val="en-US"/>
        </w:rPr>
      </w:pPr>
      <w:ins w:id="92" w:author="Katharina Wellstein" w:date="2025-08-20T17:19:00Z" w16du:dateUtc="2025-08-20T15:19:00Z">
        <w:r w:rsidRPr="004B2D18">
          <w:rPr>
            <w:color w:val="000000"/>
            <w:vertAlign w:val="superscript"/>
            <w:lang w:val="en-US"/>
          </w:rPr>
          <w:t>2</w:t>
        </w:r>
        <w:r w:rsidRPr="004B2D18">
          <w:rPr>
            <w:color w:val="000000"/>
            <w:lang w:val="en-US"/>
          </w:rPr>
          <w:t xml:space="preserve"> University of Sydney, Sydney</w:t>
        </w:r>
      </w:ins>
      <w:ins w:id="93" w:author="Katharina Wellstein" w:date="2025-08-20T17:21:00Z" w16du:dateUtc="2025-08-20T15:21:00Z">
        <w:r>
          <w:rPr>
            <w:color w:val="000000"/>
            <w:lang w:val="en-US"/>
          </w:rPr>
          <w:t>,</w:t>
        </w:r>
      </w:ins>
      <w:ins w:id="94" w:author="Katharina Wellstein" w:date="2025-08-20T17:19:00Z" w16du:dateUtc="2025-08-20T15:19:00Z">
        <w:r w:rsidRPr="004B2D18">
          <w:rPr>
            <w:color w:val="000000"/>
            <w:lang w:val="en-US"/>
          </w:rPr>
          <w:t xml:space="preserve"> Austr</w:t>
        </w:r>
        <w:r>
          <w:rPr>
            <w:color w:val="000000"/>
            <w:lang w:val="en-US"/>
          </w:rPr>
          <w:t>alia</w:t>
        </w:r>
      </w:ins>
    </w:p>
    <w:p w14:paraId="6D0AB9A7" w14:textId="086B50BA" w:rsidR="004B2D18" w:rsidRDefault="004B2D18" w:rsidP="004B2D18">
      <w:pPr>
        <w:pStyle w:val="NormalWeb"/>
        <w:spacing w:before="0" w:beforeAutospacing="0" w:after="0" w:afterAutospacing="0"/>
        <w:rPr>
          <w:ins w:id="95" w:author="Judy Xiaotian Li" w:date="2025-08-21T21:12:00Z" w16du:dateUtc="2025-08-21T11:12:00Z"/>
          <w:color w:val="000000"/>
          <w:lang w:val="en-US"/>
        </w:rPr>
      </w:pPr>
      <w:ins w:id="96" w:author="Katharina Wellstein" w:date="2025-08-20T17:19:00Z" w16du:dateUtc="2025-08-20T15:19:00Z">
        <w:r>
          <w:rPr>
            <w:color w:val="000000"/>
            <w:vertAlign w:val="superscript"/>
            <w:lang w:val="en-US"/>
          </w:rPr>
          <w:t>3</w:t>
        </w:r>
        <w:r w:rsidRPr="00FD0341">
          <w:rPr>
            <w:color w:val="000000"/>
            <w:lang w:val="en-US"/>
          </w:rPr>
          <w:t xml:space="preserve"> University of </w:t>
        </w:r>
        <w:r>
          <w:rPr>
            <w:color w:val="000000"/>
            <w:lang w:val="en-US"/>
          </w:rPr>
          <w:t>Newcastle</w:t>
        </w:r>
        <w:r w:rsidRPr="00FD0341">
          <w:rPr>
            <w:color w:val="000000"/>
            <w:lang w:val="en-US"/>
          </w:rPr>
          <w:t xml:space="preserve">, </w:t>
        </w:r>
        <w:r>
          <w:rPr>
            <w:color w:val="000000"/>
            <w:lang w:val="en-US"/>
          </w:rPr>
          <w:t>Ne</w:t>
        </w:r>
      </w:ins>
      <w:ins w:id="97" w:author="Katharina Wellstein" w:date="2025-08-20T17:20:00Z" w16du:dateUtc="2025-08-20T15:20:00Z">
        <w:r>
          <w:rPr>
            <w:color w:val="000000"/>
            <w:lang w:val="en-US"/>
          </w:rPr>
          <w:t>wcastle</w:t>
        </w:r>
      </w:ins>
      <w:ins w:id="98" w:author="Katharina Wellstein" w:date="2025-08-20T17:22:00Z" w16du:dateUtc="2025-08-20T15:22:00Z">
        <w:r>
          <w:rPr>
            <w:color w:val="000000"/>
            <w:lang w:val="en-US"/>
          </w:rPr>
          <w:t>,</w:t>
        </w:r>
      </w:ins>
      <w:ins w:id="99" w:author="Katharina Wellstein" w:date="2025-08-20T17:19:00Z" w16du:dateUtc="2025-08-20T15:19:00Z">
        <w:r w:rsidRPr="00FD0341">
          <w:rPr>
            <w:color w:val="000000"/>
            <w:lang w:val="en-US"/>
          </w:rPr>
          <w:t xml:space="preserve"> Austr</w:t>
        </w:r>
        <w:r>
          <w:rPr>
            <w:color w:val="000000"/>
            <w:lang w:val="en-US"/>
          </w:rPr>
          <w:t>alia</w:t>
        </w:r>
      </w:ins>
    </w:p>
    <w:p w14:paraId="4987157C" w14:textId="0BBBE612" w:rsidR="007277EF" w:rsidDel="007277EF" w:rsidRDefault="007277EF" w:rsidP="004B2D18">
      <w:pPr>
        <w:pStyle w:val="NormalWeb"/>
        <w:spacing w:before="0" w:beforeAutospacing="0" w:after="0" w:afterAutospacing="0"/>
        <w:rPr>
          <w:ins w:id="100" w:author="Katharina Wellstein" w:date="2025-08-20T17:20:00Z" w16du:dateUtc="2025-08-20T15:20:00Z"/>
          <w:del w:id="101" w:author="Judy Xiaotian Li" w:date="2025-08-21T21:13:00Z" w16du:dateUtc="2025-08-21T11:13:00Z"/>
          <w:color w:val="000000"/>
          <w:lang w:val="en-US"/>
        </w:rPr>
      </w:pPr>
    </w:p>
    <w:p w14:paraId="5A0E2E8F" w14:textId="427D2801" w:rsidR="004B2D18" w:rsidRDefault="007277EF" w:rsidP="004B2D18">
      <w:pPr>
        <w:pStyle w:val="NormalWeb"/>
        <w:spacing w:before="0" w:beforeAutospacing="0" w:after="0" w:afterAutospacing="0"/>
        <w:rPr>
          <w:ins w:id="102" w:author="Judy Xiaotian Li" w:date="2025-08-21T21:13:00Z" w16du:dateUtc="2025-08-21T11:13:00Z"/>
          <w:color w:val="000000"/>
          <w:lang w:val="en-US"/>
        </w:rPr>
      </w:pPr>
      <w:ins w:id="103" w:author="Judy Xiaotian Li" w:date="2025-08-21T21:13:00Z" w16du:dateUtc="2025-08-21T11:13:00Z">
        <w:r>
          <w:rPr>
            <w:color w:val="000000"/>
            <w:vertAlign w:val="superscript"/>
            <w:lang w:val="en-US"/>
          </w:rPr>
          <w:t>4</w:t>
        </w:r>
      </w:ins>
      <w:ins w:id="104" w:author="Katharina Wellstein" w:date="2025-08-20T17:20:00Z" w16du:dateUtc="2025-08-20T15:20:00Z">
        <w:del w:id="105" w:author="Judy Xiaotian Li" w:date="2025-08-21T21:12:00Z" w16du:dateUtc="2025-08-21T11:12:00Z">
          <w:r w:rsidR="004B2D18" w:rsidDel="007277EF">
            <w:rPr>
              <w:color w:val="000000"/>
              <w:vertAlign w:val="superscript"/>
              <w:lang w:val="en-US"/>
            </w:rPr>
            <w:delText>4</w:delText>
          </w:r>
        </w:del>
        <w:r w:rsidR="004B2D18" w:rsidRPr="00FD0341">
          <w:rPr>
            <w:color w:val="000000"/>
            <w:lang w:val="en-US"/>
          </w:rPr>
          <w:t xml:space="preserve"> </w:t>
        </w:r>
        <w:r w:rsidR="004B2D18">
          <w:rPr>
            <w:color w:val="000000"/>
            <w:lang w:val="en-US"/>
          </w:rPr>
          <w:t>Hunter Medical Research Institute</w:t>
        </w:r>
        <w:r w:rsidR="004B2D18" w:rsidRPr="00FD0341">
          <w:rPr>
            <w:color w:val="000000"/>
            <w:lang w:val="en-US"/>
          </w:rPr>
          <w:t xml:space="preserve">, </w:t>
        </w:r>
        <w:r w:rsidR="004B2D18">
          <w:rPr>
            <w:color w:val="000000"/>
            <w:lang w:val="en-US"/>
          </w:rPr>
          <w:t>Newcastle</w:t>
        </w:r>
      </w:ins>
      <w:ins w:id="106" w:author="Katharina Wellstein" w:date="2025-08-20T17:22:00Z" w16du:dateUtc="2025-08-20T15:22:00Z">
        <w:r w:rsidR="004B2D18">
          <w:rPr>
            <w:color w:val="000000"/>
            <w:lang w:val="en-US"/>
          </w:rPr>
          <w:t>,</w:t>
        </w:r>
      </w:ins>
      <w:ins w:id="107" w:author="Katharina Wellstein" w:date="2025-08-20T17:20:00Z" w16du:dateUtc="2025-08-20T15:20:00Z">
        <w:r w:rsidR="004B2D18" w:rsidRPr="00FD0341">
          <w:rPr>
            <w:color w:val="000000"/>
            <w:lang w:val="en-US"/>
          </w:rPr>
          <w:t xml:space="preserve"> Austr</w:t>
        </w:r>
        <w:r w:rsidR="004B2D18">
          <w:rPr>
            <w:color w:val="000000"/>
            <w:lang w:val="en-US"/>
          </w:rPr>
          <w:t>alia</w:t>
        </w:r>
      </w:ins>
    </w:p>
    <w:p w14:paraId="461322C0" w14:textId="2382DB4E" w:rsidR="007277EF" w:rsidRDefault="007277EF" w:rsidP="007277EF">
      <w:pPr>
        <w:pStyle w:val="NormalWeb"/>
        <w:spacing w:before="0" w:beforeAutospacing="0" w:after="0" w:afterAutospacing="0"/>
        <w:rPr>
          <w:ins w:id="108" w:author="Judy Xiaotian Li" w:date="2025-08-21T21:13:00Z" w16du:dateUtc="2025-08-21T11:13:00Z"/>
          <w:color w:val="000000"/>
          <w:lang w:val="en-US"/>
        </w:rPr>
      </w:pPr>
      <w:proofErr w:type="gramStart"/>
      <w:ins w:id="109" w:author="Judy Xiaotian Li" w:date="2025-08-21T21:13:00Z" w16du:dateUtc="2025-08-21T11:13:00Z">
        <w:r>
          <w:rPr>
            <w:color w:val="000000"/>
            <w:vertAlign w:val="superscript"/>
            <w:lang w:val="en-US"/>
          </w:rPr>
          <w:t>5</w:t>
        </w:r>
        <w:r w:rsidRPr="00FD0341">
          <w:rPr>
            <w:color w:val="000000"/>
            <w:lang w:val="en-US"/>
          </w:rPr>
          <w:t xml:space="preserve"> </w:t>
        </w:r>
        <w:r>
          <w:rPr>
            <w:color w:val="000000"/>
            <w:lang w:val="en-US"/>
          </w:rPr>
          <w:t xml:space="preserve"> </w:t>
        </w:r>
        <w:r w:rsidRPr="007277EF">
          <w:rPr>
            <w:color w:val="000000"/>
            <w:lang w:val="en-US"/>
          </w:rPr>
          <w:t>Mark</w:t>
        </w:r>
        <w:proofErr w:type="gramEnd"/>
        <w:r w:rsidRPr="007277EF">
          <w:rPr>
            <w:color w:val="000000"/>
            <w:lang w:val="en-US"/>
          </w:rPr>
          <w:t xml:space="preserve"> Hughes Foundation Centre for Brain Cancer Research, University of Newcastle, NSW, 2308, Australia.</w:t>
        </w:r>
      </w:ins>
    </w:p>
    <w:p w14:paraId="491BAEF1" w14:textId="77777777" w:rsidR="007277EF" w:rsidRDefault="007277EF" w:rsidP="004B2D18">
      <w:pPr>
        <w:pStyle w:val="NormalWeb"/>
        <w:spacing w:before="0" w:beforeAutospacing="0" w:after="0" w:afterAutospacing="0"/>
        <w:rPr>
          <w:ins w:id="110" w:author="Katharina Wellstein" w:date="2025-08-20T17:23:00Z" w16du:dateUtc="2025-08-20T15:23:00Z"/>
          <w:color w:val="000000"/>
          <w:lang w:val="en-US"/>
        </w:rPr>
      </w:pPr>
    </w:p>
    <w:p w14:paraId="1C1AA1B9" w14:textId="7C8F3E5C" w:rsidR="00D070FC" w:rsidRPr="00D070FC" w:rsidRDefault="00D070FC" w:rsidP="00D070FC">
      <w:pPr>
        <w:pStyle w:val="NormalWeb"/>
        <w:jc w:val="both"/>
        <w:rPr>
          <w:color w:val="000000"/>
          <w:lang w:val="en-US"/>
        </w:rPr>
      </w:pPr>
      <w:r w:rsidRPr="00D070FC">
        <w:rPr>
          <w:color w:val="000000"/>
          <w:lang w:val="en-US"/>
        </w:rPr>
        <w:t>Schizophrenia is a disorder that affects multiple domains (thought, perception, emotion). Emotional</w:t>
      </w:r>
      <w:r w:rsidR="00A55E2A">
        <w:rPr>
          <w:color w:val="000000"/>
          <w:lang w:val="en-US"/>
        </w:rPr>
        <w:t xml:space="preserve"> </w:t>
      </w:r>
      <w:r w:rsidRPr="00D070FC">
        <w:rPr>
          <w:color w:val="000000"/>
          <w:lang w:val="en-US"/>
        </w:rPr>
        <w:t xml:space="preserve">disturbances encompass negative symptoms such as flat affect and </w:t>
      </w:r>
      <w:proofErr w:type="gramStart"/>
      <w:r w:rsidRPr="00D070FC">
        <w:rPr>
          <w:color w:val="000000"/>
          <w:lang w:val="en-US"/>
        </w:rPr>
        <w:t>anhedonia,  alongside</w:t>
      </w:r>
      <w:proofErr w:type="gramEnd"/>
      <w:r w:rsidRPr="00D070FC">
        <w:rPr>
          <w:color w:val="000000"/>
          <w:lang w:val="en-US"/>
        </w:rPr>
        <w:t xml:space="preserve"> deficits in emotional expression, perception and recognition. Tapping into emotional processing with robust ecologically valid stimuli holds promise for </w:t>
      </w:r>
      <w:proofErr w:type="spellStart"/>
      <w:r w:rsidRPr="00D070FC">
        <w:rPr>
          <w:color w:val="000000"/>
          <w:lang w:val="en-US"/>
        </w:rPr>
        <w:t>characterising</w:t>
      </w:r>
      <w:proofErr w:type="spellEnd"/>
      <w:r w:rsidRPr="00D070FC">
        <w:rPr>
          <w:color w:val="000000"/>
          <w:lang w:val="en-US"/>
        </w:rPr>
        <w:t xml:space="preserve"> brain network dynamics and individual differences in psychosis.</w:t>
      </w:r>
    </w:p>
    <w:p w14:paraId="532D7E87" w14:textId="5A956D4B" w:rsidR="00D070FC" w:rsidRPr="00D070FC" w:rsidRDefault="00D070FC" w:rsidP="00D070FC">
      <w:pPr>
        <w:pStyle w:val="NormalWeb"/>
        <w:jc w:val="both"/>
        <w:rPr>
          <w:color w:val="000000"/>
          <w:lang w:val="en-US"/>
        </w:rPr>
      </w:pPr>
      <w:r w:rsidRPr="00D070FC">
        <w:rPr>
          <w:color w:val="000000"/>
          <w:lang w:val="en-US"/>
        </w:rPr>
        <w:t xml:space="preserve">In this study we acquired fMRI data of 80 invited participants (40 with transdiagnostic psychosis) who viewed emotional videos. We will </w:t>
      </w:r>
      <w:proofErr w:type="spellStart"/>
      <w:r w:rsidRPr="00D070FC">
        <w:rPr>
          <w:color w:val="000000"/>
          <w:lang w:val="en-US"/>
        </w:rPr>
        <w:t>utilise</w:t>
      </w:r>
      <w:proofErr w:type="spellEnd"/>
      <w:r w:rsidRPr="00D070FC">
        <w:rPr>
          <w:color w:val="000000"/>
          <w:lang w:val="en-US"/>
        </w:rPr>
        <w:t xml:space="preserve"> a hidden Markov model (HMM) to identify underlying brain states driven by the stimuli. We will then quantify how much time is spent in each brain state (fractional occupancy (FO)). We will link these brain states and their transitions to emotional properties of the movie. We will further validate these brain states and networks with brain maps obtained through the metanalytical open access </w:t>
      </w:r>
      <w:proofErr w:type="spellStart"/>
      <w:r w:rsidRPr="00D070FC">
        <w:rPr>
          <w:color w:val="000000"/>
          <w:lang w:val="en-US"/>
        </w:rPr>
        <w:t>Neurosynth</w:t>
      </w:r>
      <w:proofErr w:type="spellEnd"/>
      <w:r w:rsidRPr="00D070FC">
        <w:rPr>
          <w:color w:val="000000"/>
          <w:lang w:val="en-US"/>
        </w:rPr>
        <w:t xml:space="preserve"> database. We will compare the FO of the different brain states for our experimental vs control groups using Bayesian t-tests. We </w:t>
      </w:r>
      <w:proofErr w:type="spellStart"/>
      <w:r w:rsidRPr="00D070FC">
        <w:rPr>
          <w:color w:val="000000"/>
          <w:lang w:val="en-US"/>
        </w:rPr>
        <w:t>hypothesise</w:t>
      </w:r>
      <w:proofErr w:type="spellEnd"/>
      <w:r w:rsidRPr="00D070FC">
        <w:rPr>
          <w:color w:val="000000"/>
          <w:lang w:val="en-US"/>
        </w:rPr>
        <w:t xml:space="preserve"> that there will be a significant difference in the fractional occupancy of different brain states between the two groups.</w:t>
      </w:r>
    </w:p>
    <w:p w14:paraId="135BE54D" w14:textId="77777777" w:rsidR="00D070FC" w:rsidRPr="00D070FC" w:rsidRDefault="00D070FC" w:rsidP="00D070FC">
      <w:pPr>
        <w:pStyle w:val="NormalWeb"/>
        <w:jc w:val="both"/>
        <w:rPr>
          <w:color w:val="000000"/>
          <w:lang w:val="en-US"/>
        </w:rPr>
      </w:pPr>
      <w:r w:rsidRPr="00D070FC">
        <w:rPr>
          <w:color w:val="000000"/>
          <w:lang w:val="en-US"/>
        </w:rPr>
        <w:t xml:space="preserve">The negative symptoms of schizophrenia, </w:t>
      </w:r>
      <w:proofErr w:type="spellStart"/>
      <w:r w:rsidRPr="00D070FC">
        <w:rPr>
          <w:color w:val="000000"/>
          <w:lang w:val="en-US"/>
        </w:rPr>
        <w:t>characterised</w:t>
      </w:r>
      <w:proofErr w:type="spellEnd"/>
      <w:r w:rsidRPr="00D070FC">
        <w:rPr>
          <w:color w:val="000000"/>
          <w:lang w:val="en-US"/>
        </w:rPr>
        <w:t xml:space="preserve"> by impaired emotional processing, form </w:t>
      </w:r>
      <w:proofErr w:type="gramStart"/>
      <w:r w:rsidRPr="00D070FC">
        <w:rPr>
          <w:color w:val="000000"/>
          <w:lang w:val="en-US"/>
        </w:rPr>
        <w:t>the majority of</w:t>
      </w:r>
      <w:proofErr w:type="gramEnd"/>
      <w:r w:rsidRPr="00D070FC">
        <w:rPr>
          <w:color w:val="000000"/>
          <w:lang w:val="en-US"/>
        </w:rPr>
        <w:t xml:space="preserve"> burden of disease but remain poorly understood with no effective treatments. Studying differences in occupied brain states during an ecologically valid emotional stimulus offers novel insights into the disease. These findings will shed light on new targets for ongoing investigation and treatment formulation.</w:t>
      </w:r>
    </w:p>
    <w:p w14:paraId="47786FCC" w14:textId="77777777" w:rsidR="00D070FC" w:rsidRPr="00D070FC" w:rsidRDefault="00D070FC" w:rsidP="00D070FC">
      <w:pPr>
        <w:pStyle w:val="NormalWeb"/>
        <w:jc w:val="both"/>
        <w:rPr>
          <w:color w:val="000000"/>
          <w:lang w:val="en-US"/>
        </w:rPr>
      </w:pPr>
    </w:p>
    <w:p w14:paraId="2286F4F0" w14:textId="2BFB6663" w:rsidR="006B5C14" w:rsidRPr="00D2487B" w:rsidRDefault="006B5C14" w:rsidP="004B2D18">
      <w:pPr>
        <w:pStyle w:val="NormalWeb"/>
        <w:jc w:val="both"/>
      </w:pPr>
    </w:p>
    <w:sectPr w:rsidR="006B5C14" w:rsidRPr="00D2487B" w:rsidSect="009B009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1" w:author="Katharina Wellstein" w:date="2025-08-20T17:15:00Z" w:initials="KW">
    <w:p w14:paraId="1AA6CED9" w14:textId="66ED9C37" w:rsidR="004B2D18" w:rsidRDefault="004B2D18">
      <w:pPr>
        <w:pStyle w:val="CommentText"/>
      </w:pPr>
      <w:r>
        <w:rPr>
          <w:rStyle w:val="CommentReference"/>
        </w:rPr>
        <w:annotationRef/>
      </w:r>
      <w:r>
        <w:t>Working title</w:t>
      </w:r>
    </w:p>
  </w:comment>
  <w:comment w:id="66" w:author="Katharina Wellstein" w:date="2025-08-20T17:24:00Z" w:initials="KW">
    <w:p w14:paraId="09365258" w14:textId="1DE75C2F" w:rsidR="004B2D18" w:rsidRDefault="004B2D18">
      <w:pPr>
        <w:pStyle w:val="CommentText"/>
      </w:pPr>
      <w:r>
        <w:rPr>
          <w:rStyle w:val="CommentReference"/>
        </w:rPr>
        <w:annotationRef/>
      </w:r>
      <w:r>
        <w:t>@Michael, is that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AA6CED9" w15:done="0"/>
  <w15:commentEx w15:paraId="093652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C89134" w16cex:dateUtc="2025-08-20T15:15:00Z"/>
  <w16cex:commentExtensible w16cex:durableId="608D3ED2" w16cex:dateUtc="2025-08-20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AA6CED9" w16cid:durableId="29C89134"/>
  <w16cid:commentId w16cid:paraId="09365258" w16cid:durableId="608D3E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1D438D"/>
    <w:multiLevelType w:val="hybridMultilevel"/>
    <w:tmpl w:val="45CACA72"/>
    <w:lvl w:ilvl="0" w:tplc="5C8278D0">
      <w:start w:val="1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84092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tharina Wellstein">
    <w15:presenceInfo w15:providerId="AD" w15:userId="S::katharina.wellstein@bwi.ch::9b0857f3-aa68-4398-9200-2383d37e41d8"/>
  </w15:person>
  <w15:person w15:author="Judy Xiaotian Li">
    <w15:presenceInfo w15:providerId="AD" w15:userId="S::juli5975@uni.sydney.edu.au::21bf6feb-e1f3-476f-8438-e707ba11c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7B"/>
    <w:rsid w:val="00010AD8"/>
    <w:rsid w:val="00010E9E"/>
    <w:rsid w:val="000116A1"/>
    <w:rsid w:val="00014165"/>
    <w:rsid w:val="00024906"/>
    <w:rsid w:val="00030794"/>
    <w:rsid w:val="00031997"/>
    <w:rsid w:val="00033611"/>
    <w:rsid w:val="00036780"/>
    <w:rsid w:val="00040A77"/>
    <w:rsid w:val="00040BBA"/>
    <w:rsid w:val="00045A3F"/>
    <w:rsid w:val="0006179D"/>
    <w:rsid w:val="00063654"/>
    <w:rsid w:val="0007301B"/>
    <w:rsid w:val="000855A1"/>
    <w:rsid w:val="00086798"/>
    <w:rsid w:val="00090742"/>
    <w:rsid w:val="000938CD"/>
    <w:rsid w:val="000C13DF"/>
    <w:rsid w:val="000C7759"/>
    <w:rsid w:val="000C7CAC"/>
    <w:rsid w:val="000D51BD"/>
    <w:rsid w:val="000D75F0"/>
    <w:rsid w:val="000E3A01"/>
    <w:rsid w:val="000F7586"/>
    <w:rsid w:val="00104117"/>
    <w:rsid w:val="00111C39"/>
    <w:rsid w:val="00116C98"/>
    <w:rsid w:val="00125490"/>
    <w:rsid w:val="00127F82"/>
    <w:rsid w:val="0013099C"/>
    <w:rsid w:val="001315CF"/>
    <w:rsid w:val="0013480B"/>
    <w:rsid w:val="001416B0"/>
    <w:rsid w:val="001540CE"/>
    <w:rsid w:val="001678FC"/>
    <w:rsid w:val="0017304D"/>
    <w:rsid w:val="00173CAB"/>
    <w:rsid w:val="00183BB2"/>
    <w:rsid w:val="00185B02"/>
    <w:rsid w:val="00192344"/>
    <w:rsid w:val="0019295E"/>
    <w:rsid w:val="00194C03"/>
    <w:rsid w:val="001A0E72"/>
    <w:rsid w:val="001A2261"/>
    <w:rsid w:val="001A3E61"/>
    <w:rsid w:val="001A4EB8"/>
    <w:rsid w:val="001B2C0F"/>
    <w:rsid w:val="001B41E3"/>
    <w:rsid w:val="001B4714"/>
    <w:rsid w:val="001B58C5"/>
    <w:rsid w:val="001C26C6"/>
    <w:rsid w:val="001D0C9B"/>
    <w:rsid w:val="001D51BB"/>
    <w:rsid w:val="001D532D"/>
    <w:rsid w:val="001D5DEF"/>
    <w:rsid w:val="001E041A"/>
    <w:rsid w:val="001E5A24"/>
    <w:rsid w:val="001F0592"/>
    <w:rsid w:val="001F1D86"/>
    <w:rsid w:val="001F2683"/>
    <w:rsid w:val="001F6695"/>
    <w:rsid w:val="00204FDE"/>
    <w:rsid w:val="00206466"/>
    <w:rsid w:val="00210180"/>
    <w:rsid w:val="00213ED6"/>
    <w:rsid w:val="00217F2E"/>
    <w:rsid w:val="002313CF"/>
    <w:rsid w:val="002315F0"/>
    <w:rsid w:val="00231E82"/>
    <w:rsid w:val="002330CA"/>
    <w:rsid w:val="0023312F"/>
    <w:rsid w:val="0024029B"/>
    <w:rsid w:val="00246AF7"/>
    <w:rsid w:val="00246D95"/>
    <w:rsid w:val="002509FE"/>
    <w:rsid w:val="00253E2E"/>
    <w:rsid w:val="00253EA7"/>
    <w:rsid w:val="002552C8"/>
    <w:rsid w:val="00261D58"/>
    <w:rsid w:val="00264C7E"/>
    <w:rsid w:val="00272575"/>
    <w:rsid w:val="00272DE8"/>
    <w:rsid w:val="0027602D"/>
    <w:rsid w:val="00293CEA"/>
    <w:rsid w:val="00297348"/>
    <w:rsid w:val="002A27AA"/>
    <w:rsid w:val="002A2BA9"/>
    <w:rsid w:val="002A2F92"/>
    <w:rsid w:val="002A3B67"/>
    <w:rsid w:val="002A3CEE"/>
    <w:rsid w:val="002A5D80"/>
    <w:rsid w:val="002A61AC"/>
    <w:rsid w:val="002B1ACC"/>
    <w:rsid w:val="002B1FFA"/>
    <w:rsid w:val="002B2651"/>
    <w:rsid w:val="002B2C57"/>
    <w:rsid w:val="002B5F42"/>
    <w:rsid w:val="002C29E8"/>
    <w:rsid w:val="002D05D9"/>
    <w:rsid w:val="002D45B3"/>
    <w:rsid w:val="002D57B8"/>
    <w:rsid w:val="002D5DBB"/>
    <w:rsid w:val="00300868"/>
    <w:rsid w:val="0030533B"/>
    <w:rsid w:val="00305D6A"/>
    <w:rsid w:val="0031072F"/>
    <w:rsid w:val="00312485"/>
    <w:rsid w:val="00321CFF"/>
    <w:rsid w:val="003262F4"/>
    <w:rsid w:val="00334157"/>
    <w:rsid w:val="003359F1"/>
    <w:rsid w:val="00336976"/>
    <w:rsid w:val="00346DE7"/>
    <w:rsid w:val="00347250"/>
    <w:rsid w:val="00350918"/>
    <w:rsid w:val="003646BE"/>
    <w:rsid w:val="00376AA9"/>
    <w:rsid w:val="00386AF8"/>
    <w:rsid w:val="003900BB"/>
    <w:rsid w:val="00391832"/>
    <w:rsid w:val="003A07A1"/>
    <w:rsid w:val="003B1332"/>
    <w:rsid w:val="003B40A8"/>
    <w:rsid w:val="003B56C7"/>
    <w:rsid w:val="003C0280"/>
    <w:rsid w:val="003C7D80"/>
    <w:rsid w:val="003D31E6"/>
    <w:rsid w:val="003E1C7C"/>
    <w:rsid w:val="003E1DCD"/>
    <w:rsid w:val="003E412C"/>
    <w:rsid w:val="003E6D14"/>
    <w:rsid w:val="003E7D77"/>
    <w:rsid w:val="003F7692"/>
    <w:rsid w:val="00406164"/>
    <w:rsid w:val="00407F98"/>
    <w:rsid w:val="00410946"/>
    <w:rsid w:val="004124B5"/>
    <w:rsid w:val="00416AF2"/>
    <w:rsid w:val="00416D4D"/>
    <w:rsid w:val="00417C93"/>
    <w:rsid w:val="00421309"/>
    <w:rsid w:val="00421AE7"/>
    <w:rsid w:val="00430324"/>
    <w:rsid w:val="004357B1"/>
    <w:rsid w:val="004419E2"/>
    <w:rsid w:val="00442226"/>
    <w:rsid w:val="00442273"/>
    <w:rsid w:val="0044353F"/>
    <w:rsid w:val="00450664"/>
    <w:rsid w:val="00450EE3"/>
    <w:rsid w:val="00455058"/>
    <w:rsid w:val="004632DD"/>
    <w:rsid w:val="00463D68"/>
    <w:rsid w:val="00487579"/>
    <w:rsid w:val="00487A8B"/>
    <w:rsid w:val="004A5C30"/>
    <w:rsid w:val="004B2D18"/>
    <w:rsid w:val="004B3D08"/>
    <w:rsid w:val="004B4A84"/>
    <w:rsid w:val="004B5C8F"/>
    <w:rsid w:val="004B62BA"/>
    <w:rsid w:val="004C07F8"/>
    <w:rsid w:val="004C3E57"/>
    <w:rsid w:val="004C6B2C"/>
    <w:rsid w:val="004D2461"/>
    <w:rsid w:val="004D5B9C"/>
    <w:rsid w:val="004E25E7"/>
    <w:rsid w:val="004F31BF"/>
    <w:rsid w:val="004F5FE8"/>
    <w:rsid w:val="00501096"/>
    <w:rsid w:val="00507F98"/>
    <w:rsid w:val="005137E5"/>
    <w:rsid w:val="0053715C"/>
    <w:rsid w:val="0054017C"/>
    <w:rsid w:val="0054048D"/>
    <w:rsid w:val="00550052"/>
    <w:rsid w:val="00577958"/>
    <w:rsid w:val="00587042"/>
    <w:rsid w:val="005909CF"/>
    <w:rsid w:val="00591252"/>
    <w:rsid w:val="00592D8D"/>
    <w:rsid w:val="005962C7"/>
    <w:rsid w:val="005A55F5"/>
    <w:rsid w:val="005A7368"/>
    <w:rsid w:val="005A738A"/>
    <w:rsid w:val="005B54AA"/>
    <w:rsid w:val="005C0F76"/>
    <w:rsid w:val="005C3740"/>
    <w:rsid w:val="005D47C5"/>
    <w:rsid w:val="005D6921"/>
    <w:rsid w:val="005E022F"/>
    <w:rsid w:val="005E5029"/>
    <w:rsid w:val="005E603E"/>
    <w:rsid w:val="005F60E4"/>
    <w:rsid w:val="00600CF6"/>
    <w:rsid w:val="006274FC"/>
    <w:rsid w:val="006312B0"/>
    <w:rsid w:val="006353D8"/>
    <w:rsid w:val="00646518"/>
    <w:rsid w:val="00650853"/>
    <w:rsid w:val="006652F4"/>
    <w:rsid w:val="00672079"/>
    <w:rsid w:val="00673DE5"/>
    <w:rsid w:val="006840E9"/>
    <w:rsid w:val="00685261"/>
    <w:rsid w:val="00690BCA"/>
    <w:rsid w:val="00692E16"/>
    <w:rsid w:val="00694FF2"/>
    <w:rsid w:val="006A7CE7"/>
    <w:rsid w:val="006B356D"/>
    <w:rsid w:val="006B5016"/>
    <w:rsid w:val="006B5C14"/>
    <w:rsid w:val="006C3426"/>
    <w:rsid w:val="006D1133"/>
    <w:rsid w:val="006E4C34"/>
    <w:rsid w:val="006E60CE"/>
    <w:rsid w:val="006F260E"/>
    <w:rsid w:val="006F2F43"/>
    <w:rsid w:val="006F43A7"/>
    <w:rsid w:val="006F6743"/>
    <w:rsid w:val="006F72CC"/>
    <w:rsid w:val="00704B5D"/>
    <w:rsid w:val="00710907"/>
    <w:rsid w:val="0071374D"/>
    <w:rsid w:val="00721C67"/>
    <w:rsid w:val="007277EF"/>
    <w:rsid w:val="007364AA"/>
    <w:rsid w:val="0073697B"/>
    <w:rsid w:val="0074455A"/>
    <w:rsid w:val="00747EDF"/>
    <w:rsid w:val="00750FB9"/>
    <w:rsid w:val="00751006"/>
    <w:rsid w:val="007679DE"/>
    <w:rsid w:val="00787775"/>
    <w:rsid w:val="007927AB"/>
    <w:rsid w:val="00792E37"/>
    <w:rsid w:val="007A7C0C"/>
    <w:rsid w:val="007B081B"/>
    <w:rsid w:val="007B22A5"/>
    <w:rsid w:val="007B355B"/>
    <w:rsid w:val="007D1946"/>
    <w:rsid w:val="007D4724"/>
    <w:rsid w:val="007E4207"/>
    <w:rsid w:val="007E6713"/>
    <w:rsid w:val="007F17F0"/>
    <w:rsid w:val="007F4261"/>
    <w:rsid w:val="007F489A"/>
    <w:rsid w:val="007F654C"/>
    <w:rsid w:val="00802A79"/>
    <w:rsid w:val="00804386"/>
    <w:rsid w:val="00804956"/>
    <w:rsid w:val="00810D12"/>
    <w:rsid w:val="0082231B"/>
    <w:rsid w:val="00824470"/>
    <w:rsid w:val="00824CE8"/>
    <w:rsid w:val="00831932"/>
    <w:rsid w:val="00833286"/>
    <w:rsid w:val="00833A11"/>
    <w:rsid w:val="00852DE3"/>
    <w:rsid w:val="00876DD2"/>
    <w:rsid w:val="00891BBF"/>
    <w:rsid w:val="008A09E8"/>
    <w:rsid w:val="008A4B38"/>
    <w:rsid w:val="008A55E6"/>
    <w:rsid w:val="008A6A48"/>
    <w:rsid w:val="008B10A1"/>
    <w:rsid w:val="008B1DFF"/>
    <w:rsid w:val="008B48CE"/>
    <w:rsid w:val="008C2117"/>
    <w:rsid w:val="008C3541"/>
    <w:rsid w:val="008C787B"/>
    <w:rsid w:val="008D138B"/>
    <w:rsid w:val="008E03FD"/>
    <w:rsid w:val="008E20CE"/>
    <w:rsid w:val="008E6FB7"/>
    <w:rsid w:val="008F2C3F"/>
    <w:rsid w:val="00912A72"/>
    <w:rsid w:val="00923ABC"/>
    <w:rsid w:val="00926B83"/>
    <w:rsid w:val="00940C83"/>
    <w:rsid w:val="00942F33"/>
    <w:rsid w:val="009502AE"/>
    <w:rsid w:val="009507F9"/>
    <w:rsid w:val="0095116F"/>
    <w:rsid w:val="009634E0"/>
    <w:rsid w:val="00971DE7"/>
    <w:rsid w:val="00974077"/>
    <w:rsid w:val="009850F6"/>
    <w:rsid w:val="00990D01"/>
    <w:rsid w:val="009945E6"/>
    <w:rsid w:val="009B0094"/>
    <w:rsid w:val="009B23F5"/>
    <w:rsid w:val="009B6E89"/>
    <w:rsid w:val="009C102E"/>
    <w:rsid w:val="009C44BE"/>
    <w:rsid w:val="009C55CE"/>
    <w:rsid w:val="009D47D7"/>
    <w:rsid w:val="009E077F"/>
    <w:rsid w:val="009E350E"/>
    <w:rsid w:val="009E4102"/>
    <w:rsid w:val="009E6DA9"/>
    <w:rsid w:val="009F2A07"/>
    <w:rsid w:val="009F3B5B"/>
    <w:rsid w:val="00A05F25"/>
    <w:rsid w:val="00A07AFD"/>
    <w:rsid w:val="00A11214"/>
    <w:rsid w:val="00A162E9"/>
    <w:rsid w:val="00A269E1"/>
    <w:rsid w:val="00A329E7"/>
    <w:rsid w:val="00A35413"/>
    <w:rsid w:val="00A43427"/>
    <w:rsid w:val="00A55E2A"/>
    <w:rsid w:val="00A65E8F"/>
    <w:rsid w:val="00A66E10"/>
    <w:rsid w:val="00A80B0E"/>
    <w:rsid w:val="00A84301"/>
    <w:rsid w:val="00A84558"/>
    <w:rsid w:val="00A97C95"/>
    <w:rsid w:val="00AA00B1"/>
    <w:rsid w:val="00AA57A6"/>
    <w:rsid w:val="00AB41DF"/>
    <w:rsid w:val="00AB77AB"/>
    <w:rsid w:val="00AC13B3"/>
    <w:rsid w:val="00AC3579"/>
    <w:rsid w:val="00AD4354"/>
    <w:rsid w:val="00AD628B"/>
    <w:rsid w:val="00AE7327"/>
    <w:rsid w:val="00AE7393"/>
    <w:rsid w:val="00B00EFE"/>
    <w:rsid w:val="00B029C6"/>
    <w:rsid w:val="00B030AC"/>
    <w:rsid w:val="00B057FF"/>
    <w:rsid w:val="00B112ED"/>
    <w:rsid w:val="00B12518"/>
    <w:rsid w:val="00B26BDE"/>
    <w:rsid w:val="00B278A2"/>
    <w:rsid w:val="00B3413E"/>
    <w:rsid w:val="00B34409"/>
    <w:rsid w:val="00B36D5F"/>
    <w:rsid w:val="00B4137B"/>
    <w:rsid w:val="00B50848"/>
    <w:rsid w:val="00B55152"/>
    <w:rsid w:val="00B7465D"/>
    <w:rsid w:val="00B816AE"/>
    <w:rsid w:val="00B8281B"/>
    <w:rsid w:val="00B93722"/>
    <w:rsid w:val="00B97F1B"/>
    <w:rsid w:val="00BA6062"/>
    <w:rsid w:val="00BB50A6"/>
    <w:rsid w:val="00BC1885"/>
    <w:rsid w:val="00BC4060"/>
    <w:rsid w:val="00BD737B"/>
    <w:rsid w:val="00BE5408"/>
    <w:rsid w:val="00BE623A"/>
    <w:rsid w:val="00BE72EC"/>
    <w:rsid w:val="00BF2193"/>
    <w:rsid w:val="00BF6FC6"/>
    <w:rsid w:val="00C00510"/>
    <w:rsid w:val="00C074A4"/>
    <w:rsid w:val="00C10C68"/>
    <w:rsid w:val="00C155D6"/>
    <w:rsid w:val="00C21B84"/>
    <w:rsid w:val="00C44FA8"/>
    <w:rsid w:val="00C4593C"/>
    <w:rsid w:val="00C517EE"/>
    <w:rsid w:val="00C6136C"/>
    <w:rsid w:val="00C642D8"/>
    <w:rsid w:val="00C66C14"/>
    <w:rsid w:val="00C71D6C"/>
    <w:rsid w:val="00C732CD"/>
    <w:rsid w:val="00C76261"/>
    <w:rsid w:val="00C80151"/>
    <w:rsid w:val="00C80F9F"/>
    <w:rsid w:val="00C845BB"/>
    <w:rsid w:val="00C86C5E"/>
    <w:rsid w:val="00C9588C"/>
    <w:rsid w:val="00C96C69"/>
    <w:rsid w:val="00CB5944"/>
    <w:rsid w:val="00CC103B"/>
    <w:rsid w:val="00CC1189"/>
    <w:rsid w:val="00CC1498"/>
    <w:rsid w:val="00CD2622"/>
    <w:rsid w:val="00CE61A7"/>
    <w:rsid w:val="00CF2FC2"/>
    <w:rsid w:val="00CF77C8"/>
    <w:rsid w:val="00D001FB"/>
    <w:rsid w:val="00D02999"/>
    <w:rsid w:val="00D02C7D"/>
    <w:rsid w:val="00D070FC"/>
    <w:rsid w:val="00D07A7C"/>
    <w:rsid w:val="00D13511"/>
    <w:rsid w:val="00D13ECE"/>
    <w:rsid w:val="00D143BC"/>
    <w:rsid w:val="00D20473"/>
    <w:rsid w:val="00D21E54"/>
    <w:rsid w:val="00D2487B"/>
    <w:rsid w:val="00D36B1A"/>
    <w:rsid w:val="00D4529B"/>
    <w:rsid w:val="00D5792B"/>
    <w:rsid w:val="00D57993"/>
    <w:rsid w:val="00D62C2E"/>
    <w:rsid w:val="00D7388C"/>
    <w:rsid w:val="00D747F3"/>
    <w:rsid w:val="00D835D0"/>
    <w:rsid w:val="00D851BA"/>
    <w:rsid w:val="00D86404"/>
    <w:rsid w:val="00D8642F"/>
    <w:rsid w:val="00D9400B"/>
    <w:rsid w:val="00D9608E"/>
    <w:rsid w:val="00D97EBF"/>
    <w:rsid w:val="00DA3EB2"/>
    <w:rsid w:val="00DA757D"/>
    <w:rsid w:val="00DB7B1B"/>
    <w:rsid w:val="00DC041F"/>
    <w:rsid w:val="00DC08D6"/>
    <w:rsid w:val="00DC262E"/>
    <w:rsid w:val="00DC374B"/>
    <w:rsid w:val="00DC777D"/>
    <w:rsid w:val="00DD6763"/>
    <w:rsid w:val="00DE33EA"/>
    <w:rsid w:val="00DE5F27"/>
    <w:rsid w:val="00DF4147"/>
    <w:rsid w:val="00E05CE0"/>
    <w:rsid w:val="00E10269"/>
    <w:rsid w:val="00E216EA"/>
    <w:rsid w:val="00E313BF"/>
    <w:rsid w:val="00E35790"/>
    <w:rsid w:val="00E42F8F"/>
    <w:rsid w:val="00E45C3A"/>
    <w:rsid w:val="00E50D5D"/>
    <w:rsid w:val="00E50E1F"/>
    <w:rsid w:val="00E5608E"/>
    <w:rsid w:val="00E56545"/>
    <w:rsid w:val="00E76169"/>
    <w:rsid w:val="00E77CBE"/>
    <w:rsid w:val="00E860C6"/>
    <w:rsid w:val="00E86E9A"/>
    <w:rsid w:val="00E91A26"/>
    <w:rsid w:val="00EA66C6"/>
    <w:rsid w:val="00EB0397"/>
    <w:rsid w:val="00EC478F"/>
    <w:rsid w:val="00EE070F"/>
    <w:rsid w:val="00EE49BB"/>
    <w:rsid w:val="00EF5F94"/>
    <w:rsid w:val="00F01EC6"/>
    <w:rsid w:val="00F05D97"/>
    <w:rsid w:val="00F1090F"/>
    <w:rsid w:val="00F10A72"/>
    <w:rsid w:val="00F1495F"/>
    <w:rsid w:val="00F16EFE"/>
    <w:rsid w:val="00F22FCB"/>
    <w:rsid w:val="00F24B8B"/>
    <w:rsid w:val="00F270FB"/>
    <w:rsid w:val="00F31DFF"/>
    <w:rsid w:val="00F43487"/>
    <w:rsid w:val="00F46054"/>
    <w:rsid w:val="00F50FC6"/>
    <w:rsid w:val="00F51E15"/>
    <w:rsid w:val="00F542ED"/>
    <w:rsid w:val="00F55E8D"/>
    <w:rsid w:val="00F56222"/>
    <w:rsid w:val="00F70701"/>
    <w:rsid w:val="00F8008C"/>
    <w:rsid w:val="00F80482"/>
    <w:rsid w:val="00F84951"/>
    <w:rsid w:val="00F85A38"/>
    <w:rsid w:val="00F8696F"/>
    <w:rsid w:val="00F92C6F"/>
    <w:rsid w:val="00F95E58"/>
    <w:rsid w:val="00F96F92"/>
    <w:rsid w:val="00F9779B"/>
    <w:rsid w:val="00FA069A"/>
    <w:rsid w:val="00FA23A1"/>
    <w:rsid w:val="00FA6972"/>
    <w:rsid w:val="00FA77B6"/>
    <w:rsid w:val="00FB062C"/>
    <w:rsid w:val="00FC125B"/>
    <w:rsid w:val="00FC1998"/>
    <w:rsid w:val="00FC3831"/>
    <w:rsid w:val="00FC5C0A"/>
    <w:rsid w:val="00FC7166"/>
    <w:rsid w:val="00FD113E"/>
    <w:rsid w:val="00FD5A15"/>
    <w:rsid w:val="00FE25EB"/>
    <w:rsid w:val="00FE3547"/>
    <w:rsid w:val="00FE3C7F"/>
    <w:rsid w:val="00FE638D"/>
    <w:rsid w:val="00FE66E4"/>
    <w:rsid w:val="00FF021A"/>
    <w:rsid w:val="00FF07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446055"/>
  <w15:chartTrackingRefBased/>
  <w15:docId w15:val="{94B8531C-20DB-0049-94A2-C0029A36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8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8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8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8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8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8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8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8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8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8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8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8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8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8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8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8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8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87B"/>
    <w:rPr>
      <w:rFonts w:eastAsiaTheme="majorEastAsia" w:cstheme="majorBidi"/>
      <w:color w:val="272727" w:themeColor="text1" w:themeTint="D8"/>
    </w:rPr>
  </w:style>
  <w:style w:type="paragraph" w:styleId="Title">
    <w:name w:val="Title"/>
    <w:basedOn w:val="Normal"/>
    <w:next w:val="Normal"/>
    <w:link w:val="TitleChar"/>
    <w:uiPriority w:val="10"/>
    <w:qFormat/>
    <w:rsid w:val="00D24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8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8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8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87B"/>
    <w:pPr>
      <w:spacing w:before="160"/>
      <w:jc w:val="center"/>
    </w:pPr>
    <w:rPr>
      <w:i/>
      <w:iCs/>
      <w:color w:val="404040" w:themeColor="text1" w:themeTint="BF"/>
    </w:rPr>
  </w:style>
  <w:style w:type="character" w:customStyle="1" w:styleId="QuoteChar">
    <w:name w:val="Quote Char"/>
    <w:basedOn w:val="DefaultParagraphFont"/>
    <w:link w:val="Quote"/>
    <w:uiPriority w:val="29"/>
    <w:rsid w:val="00D2487B"/>
    <w:rPr>
      <w:i/>
      <w:iCs/>
      <w:color w:val="404040" w:themeColor="text1" w:themeTint="BF"/>
    </w:rPr>
  </w:style>
  <w:style w:type="paragraph" w:styleId="ListParagraph">
    <w:name w:val="List Paragraph"/>
    <w:basedOn w:val="Normal"/>
    <w:uiPriority w:val="34"/>
    <w:qFormat/>
    <w:rsid w:val="00D2487B"/>
    <w:pPr>
      <w:ind w:left="720"/>
      <w:contextualSpacing/>
    </w:pPr>
  </w:style>
  <w:style w:type="character" w:styleId="IntenseEmphasis">
    <w:name w:val="Intense Emphasis"/>
    <w:basedOn w:val="DefaultParagraphFont"/>
    <w:uiPriority w:val="21"/>
    <w:qFormat/>
    <w:rsid w:val="00D2487B"/>
    <w:rPr>
      <w:i/>
      <w:iCs/>
      <w:color w:val="0F4761" w:themeColor="accent1" w:themeShade="BF"/>
    </w:rPr>
  </w:style>
  <w:style w:type="paragraph" w:styleId="IntenseQuote">
    <w:name w:val="Intense Quote"/>
    <w:basedOn w:val="Normal"/>
    <w:next w:val="Normal"/>
    <w:link w:val="IntenseQuoteChar"/>
    <w:uiPriority w:val="30"/>
    <w:qFormat/>
    <w:rsid w:val="00D248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87B"/>
    <w:rPr>
      <w:i/>
      <w:iCs/>
      <w:color w:val="0F4761" w:themeColor="accent1" w:themeShade="BF"/>
    </w:rPr>
  </w:style>
  <w:style w:type="character" w:styleId="IntenseReference">
    <w:name w:val="Intense Reference"/>
    <w:basedOn w:val="DefaultParagraphFont"/>
    <w:uiPriority w:val="32"/>
    <w:qFormat/>
    <w:rsid w:val="00D2487B"/>
    <w:rPr>
      <w:b/>
      <w:bCs/>
      <w:smallCaps/>
      <w:color w:val="0F4761" w:themeColor="accent1" w:themeShade="BF"/>
      <w:spacing w:val="5"/>
    </w:rPr>
  </w:style>
  <w:style w:type="paragraph" w:styleId="NormalWeb">
    <w:name w:val="Normal (Web)"/>
    <w:basedOn w:val="Normal"/>
    <w:uiPriority w:val="99"/>
    <w:unhideWhenUsed/>
    <w:rsid w:val="00D2487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D2487B"/>
  </w:style>
  <w:style w:type="character" w:styleId="Strong">
    <w:name w:val="Strong"/>
    <w:basedOn w:val="DefaultParagraphFont"/>
    <w:uiPriority w:val="22"/>
    <w:qFormat/>
    <w:rsid w:val="00D2487B"/>
    <w:rPr>
      <w:b/>
      <w:bCs/>
    </w:rPr>
  </w:style>
  <w:style w:type="paragraph" w:styleId="Revision">
    <w:name w:val="Revision"/>
    <w:hidden/>
    <w:uiPriority w:val="99"/>
    <w:semiHidden/>
    <w:rsid w:val="00710907"/>
    <w:pPr>
      <w:spacing w:after="0" w:line="240" w:lineRule="auto"/>
    </w:pPr>
  </w:style>
  <w:style w:type="character" w:styleId="CommentReference">
    <w:name w:val="annotation reference"/>
    <w:basedOn w:val="DefaultParagraphFont"/>
    <w:uiPriority w:val="99"/>
    <w:semiHidden/>
    <w:unhideWhenUsed/>
    <w:rsid w:val="00710907"/>
    <w:rPr>
      <w:sz w:val="16"/>
      <w:szCs w:val="16"/>
    </w:rPr>
  </w:style>
  <w:style w:type="paragraph" w:styleId="CommentText">
    <w:name w:val="annotation text"/>
    <w:basedOn w:val="Normal"/>
    <w:link w:val="CommentTextChar"/>
    <w:uiPriority w:val="99"/>
    <w:semiHidden/>
    <w:unhideWhenUsed/>
    <w:rsid w:val="00710907"/>
    <w:pPr>
      <w:spacing w:line="240" w:lineRule="auto"/>
    </w:pPr>
    <w:rPr>
      <w:sz w:val="20"/>
      <w:szCs w:val="20"/>
    </w:rPr>
  </w:style>
  <w:style w:type="character" w:customStyle="1" w:styleId="CommentTextChar">
    <w:name w:val="Comment Text Char"/>
    <w:basedOn w:val="DefaultParagraphFont"/>
    <w:link w:val="CommentText"/>
    <w:uiPriority w:val="99"/>
    <w:semiHidden/>
    <w:rsid w:val="00710907"/>
    <w:rPr>
      <w:sz w:val="20"/>
      <w:szCs w:val="20"/>
    </w:rPr>
  </w:style>
  <w:style w:type="paragraph" w:styleId="CommentSubject">
    <w:name w:val="annotation subject"/>
    <w:basedOn w:val="CommentText"/>
    <w:next w:val="CommentText"/>
    <w:link w:val="CommentSubjectChar"/>
    <w:uiPriority w:val="99"/>
    <w:semiHidden/>
    <w:unhideWhenUsed/>
    <w:rsid w:val="00710907"/>
    <w:rPr>
      <w:b/>
      <w:bCs/>
    </w:rPr>
  </w:style>
  <w:style w:type="character" w:customStyle="1" w:styleId="CommentSubjectChar">
    <w:name w:val="Comment Subject Char"/>
    <w:basedOn w:val="CommentTextChar"/>
    <w:link w:val="CommentSubject"/>
    <w:uiPriority w:val="99"/>
    <w:semiHidden/>
    <w:rsid w:val="007109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325</Words>
  <Characters>1992</Characters>
  <Application>Microsoft Office Word</Application>
  <DocSecurity>0</DocSecurity>
  <Lines>32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Xiaotian Li</dc:creator>
  <cp:keywords/>
  <dc:description/>
  <cp:lastModifiedBy>Judy Xiaotian Li</cp:lastModifiedBy>
  <cp:revision>11</cp:revision>
  <dcterms:created xsi:type="dcterms:W3CDTF">2025-08-21T11:51:00Z</dcterms:created>
  <dcterms:modified xsi:type="dcterms:W3CDTF">2025-08-22T11:27:00Z</dcterms:modified>
  <cp:category/>
</cp:coreProperties>
</file>