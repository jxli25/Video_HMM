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w:t>
      </w:r>
      <w:commentRangeStart w:id="2"/>
      <w:commentRangeStart w:id="3"/>
      <w:r w:rsidRPr="00D84F3C">
        <w:rPr>
          <w:color w:val="000000" w:themeColor="text1"/>
        </w:rPr>
        <w:t xml:space="preserve">Approximately </w:t>
      </w:r>
      <w:commentRangeEnd w:id="2"/>
      <w:r w:rsidR="00D54C89" w:rsidRPr="00D84F3C">
        <w:rPr>
          <w:rStyle w:val="CommentReference"/>
          <w:color w:val="000000" w:themeColor="text1"/>
        </w:rPr>
        <w:commentReference w:id="2"/>
      </w:r>
      <w:commentRangeEnd w:id="3"/>
      <w:r w:rsidR="00D84F3C" w:rsidRPr="00D84F3C">
        <w:rPr>
          <w:rStyle w:val="CommentReference"/>
          <w:color w:val="000000" w:themeColor="text1"/>
        </w:rPr>
        <w:commentReference w:id="3"/>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4"/>
      <w:r>
        <w:t>Positive and Negative Symptom Scale (PANSS)</w:t>
      </w:r>
      <w:commentRangeEnd w:id="4"/>
      <w:r>
        <w:rPr>
          <w:rStyle w:val="CommentReference"/>
        </w:rPr>
        <w:commentReference w:id="4"/>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8F883A0" w:rsidR="00924227" w:rsidRDefault="00924227" w:rsidP="002E3B52">
      <w:r>
        <w:t>We from the above complete dataset, we will randomly assign 10 experimental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5" w:name="_Toc206249117"/>
      <w:r>
        <w:t>Pre-processing</w:t>
      </w:r>
      <w:bookmarkEnd w:id="5"/>
    </w:p>
    <w:p w14:paraId="77DCAA63" w14:textId="178F3373" w:rsidR="002E3B52" w:rsidRDefault="002E3B52" w:rsidP="002E3B52">
      <w:pPr>
        <w:pStyle w:val="Heading3"/>
      </w:pPr>
      <w:bookmarkStart w:id="6" w:name="_Toc206249118"/>
      <w:commentRangeStart w:id="7"/>
      <w:commentRangeStart w:id="8"/>
      <w:r>
        <w:t>Cleaning</w:t>
      </w:r>
      <w:bookmarkEnd w:id="6"/>
      <w:commentRangeEnd w:id="7"/>
      <w:r w:rsidR="00A42D8C">
        <w:rPr>
          <w:rStyle w:val="CommentReference"/>
          <w:rFonts w:eastAsiaTheme="minorEastAsia" w:cstheme="minorBidi"/>
          <w:color w:val="auto"/>
        </w:rPr>
        <w:commentReference w:id="7"/>
      </w:r>
      <w:commentRangeEnd w:id="8"/>
      <w:r w:rsidR="00D84F3C">
        <w:rPr>
          <w:rStyle w:val="CommentReference"/>
          <w:rFonts w:eastAsiaTheme="minorEastAsia" w:cstheme="minorBidi"/>
          <w:color w:val="auto"/>
        </w:rPr>
        <w:commentReference w:id="8"/>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9" w:name="_Toc206249119"/>
      <w:r>
        <w:t>Parcellation</w:t>
      </w:r>
      <w:bookmarkEnd w:id="9"/>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10" w:name="_Toc206249120"/>
      <w:r>
        <w:t>HMM Model</w:t>
      </w:r>
      <w:bookmarkEnd w:id="10"/>
    </w:p>
    <w:p w14:paraId="253FF9F2" w14:textId="4E3DD3D0" w:rsidR="00A42D8C" w:rsidRPr="00A42D8C" w:rsidRDefault="00A42D8C" w:rsidP="00A42D8C">
      <w:pPr>
        <w:pStyle w:val="Heading3"/>
      </w:pPr>
      <w:r>
        <w:t>Training</w:t>
      </w:r>
    </w:p>
    <w:p w14:paraId="2D0482D9" w14:textId="1CD789D4" w:rsidR="002E3B52" w:rsidRDefault="00D54C89" w:rsidP="002E3B52">
      <w:r>
        <w:t>We will train an HMM Model on our data after subtracting a hold-out dataset of 10 control group and 10 experimental group participants. The settings as per Table 1 will be used for this model.</w:t>
      </w:r>
    </w:p>
    <w:p w14:paraId="2261DEAB" w14:textId="3683EAD0" w:rsidR="00D54C89" w:rsidRDefault="00D54C89" w:rsidP="00D54C89">
      <w:pPr>
        <w:pStyle w:val="Caption"/>
        <w:keepNext/>
      </w:pPr>
      <w:r>
        <w:t xml:space="preserve">Table </w:t>
      </w:r>
      <w:fldSimple w:instr=" SEQ Table \* ARABIC ">
        <w:r w:rsidR="00A42D8C">
          <w:rPr>
            <w:noProof/>
          </w:rPr>
          <w:t>1</w:t>
        </w:r>
      </w:fldSimple>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7BFAFCB2" w:rsidR="00D54C89" w:rsidRDefault="00924227" w:rsidP="002E3B52">
            <w:commentRangeStart w:id="11"/>
            <w:commentRangeStart w:id="12"/>
            <w:commentRangeStart w:id="13"/>
            <w:r>
              <w:t>15</w:t>
            </w:r>
            <w:commentRangeEnd w:id="11"/>
            <w:r>
              <w:rPr>
                <w:rStyle w:val="CommentReference"/>
              </w:rPr>
              <w:commentReference w:id="11"/>
            </w:r>
            <w:commentRangeEnd w:id="12"/>
            <w:r w:rsidR="00D84F3C">
              <w:rPr>
                <w:rStyle w:val="CommentReference"/>
              </w:rPr>
              <w:commentReference w:id="12"/>
            </w:r>
            <w:commentRangeEnd w:id="13"/>
            <w:r w:rsidR="00EC2B57">
              <w:rPr>
                <w:rStyle w:val="CommentReference"/>
              </w:rPr>
              <w:commentReference w:id="13"/>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4"/>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4"/>
            <w:r w:rsidR="002D1035" w:rsidRPr="002D1035">
              <w:rPr>
                <w:rStyle w:val="CommentReference"/>
                <w:color w:val="000000" w:themeColor="text1"/>
              </w:rPr>
              <w:commentReference w:id="14"/>
            </w:r>
          </w:p>
          <w:p w14:paraId="5F94F2FA" w14:textId="77777777" w:rsidR="002D1035" w:rsidRPr="002D1035" w:rsidRDefault="002D1035" w:rsidP="002E3B52">
            <w:pPr>
              <w:rPr>
                <w:color w:val="000000" w:themeColor="text1"/>
              </w:rPr>
            </w:pPr>
            <w:commentRangeStart w:id="15"/>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5"/>
            <w:r w:rsidRPr="002D1035">
              <w:rPr>
                <w:rStyle w:val="CommentReference"/>
                <w:color w:val="000000" w:themeColor="text1"/>
              </w:rPr>
              <w:commentReference w:id="15"/>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lastRenderedPageBreak/>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01411314" w14:textId="504E3D00" w:rsidR="00A42D8C" w:rsidRDefault="00A42D8C" w:rsidP="00A42D8C">
      <w:pPr>
        <w:pStyle w:val="Heading3"/>
      </w:pPr>
      <w:r>
        <w:lastRenderedPageBreak/>
        <w:t>Outputs</w:t>
      </w:r>
      <w:r w:rsidR="00FC4580">
        <w:t xml:space="preserve">, </w:t>
      </w:r>
      <w:r w:rsidR="00917ACD">
        <w:t>Analys</w:t>
      </w:r>
      <w:r w:rsidR="00FC4580">
        <w:t>e</w:t>
      </w:r>
      <w:r w:rsidR="00917ACD">
        <w:t>s</w:t>
      </w:r>
      <w:r w:rsidR="00FC4580">
        <w:t xml:space="preserve"> and Hypotheses</w:t>
      </w:r>
    </w:p>
    <w:p w14:paraId="32E0399A" w14:textId="77777777" w:rsidR="00825D41" w:rsidRDefault="00A42D8C" w:rsidP="00A42D8C">
      <w:r>
        <w:t>The outputs of interest for this analysis are described in Table 2.</w:t>
      </w:r>
      <w:r w:rsidR="00466A16">
        <w:t xml:space="preserve"> Most of it borrows heavily from </w:t>
      </w:r>
      <w:r w:rsidR="00466A16">
        <w:fldChar w:fldCharType="begin"/>
      </w:r>
      <w:r w:rsidR="00466A16">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00466A16">
        <w:fldChar w:fldCharType="separate"/>
      </w:r>
      <w:r w:rsidR="00466A16">
        <w:rPr>
          <w:noProof/>
        </w:rPr>
        <w:t>(Meer et al., 2020)</w:t>
      </w:r>
      <w:r w:rsidR="00466A16">
        <w:fldChar w:fldCharType="end"/>
      </w:r>
      <w:r w:rsidR="00466A16">
        <w:t>.</w:t>
      </w:r>
      <w:r w:rsidR="00825D41">
        <w:rPr>
          <w:rFonts w:hint="eastAsia"/>
        </w:rPr>
        <w:t xml:space="preserve"> </w:t>
      </w:r>
    </w:p>
    <w:p w14:paraId="4FBB885D" w14:textId="77777777" w:rsidR="00825D41" w:rsidRDefault="00825D41" w:rsidP="00A42D8C"/>
    <w:p w14:paraId="0524B4C2" w14:textId="5F0EA422" w:rsidR="00A42D8C" w:rsidRPr="00A42D8C" w:rsidRDefault="00825D41" w:rsidP="00A42D8C">
      <w:r>
        <w:t xml:space="preserve">Prior to statistical testing, appropriate checks will be made to check assumption are fulfilled (e.g. normalcy, variance). If unfulfilled, table will be updated with updated methods. </w:t>
      </w:r>
    </w:p>
    <w:p w14:paraId="274DC8F8" w14:textId="2EAC9881" w:rsidR="00A42D8C" w:rsidRDefault="00A42D8C" w:rsidP="00A42D8C">
      <w:pPr>
        <w:pStyle w:val="Caption"/>
        <w:keepNext/>
      </w:pPr>
      <w:r>
        <w:t xml:space="preserve">Table </w:t>
      </w:r>
      <w:fldSimple w:instr=" SEQ Table \* ARABIC ">
        <w:r>
          <w:rPr>
            <w:noProof/>
          </w:rPr>
          <w:t>2</w:t>
        </w:r>
      </w:fldSimple>
      <w:r>
        <w:t xml:space="preserve"> Outputs of interest for analysis from HMM Model and analysis to be performed</w:t>
      </w:r>
    </w:p>
    <w:tbl>
      <w:tblPr>
        <w:tblStyle w:val="TableGrid"/>
        <w:tblW w:w="13950" w:type="dxa"/>
        <w:tblLook w:val="04A0" w:firstRow="1" w:lastRow="0" w:firstColumn="1" w:lastColumn="0" w:noHBand="0" w:noVBand="1"/>
      </w:tblPr>
      <w:tblGrid>
        <w:gridCol w:w="2565"/>
        <w:gridCol w:w="8203"/>
        <w:gridCol w:w="3182"/>
      </w:tblGrid>
      <w:tr w:rsidR="00FC4580" w14:paraId="25A931A3" w14:textId="41073E1C" w:rsidTr="009A2A3C">
        <w:tc>
          <w:tcPr>
            <w:tcW w:w="2565" w:type="dxa"/>
          </w:tcPr>
          <w:p w14:paraId="49898B7D" w14:textId="37261FFD" w:rsidR="00FC4580" w:rsidRDefault="00FC4580" w:rsidP="002E3B52">
            <w:r>
              <w:t>Output</w:t>
            </w:r>
          </w:p>
        </w:tc>
        <w:tc>
          <w:tcPr>
            <w:tcW w:w="8203" w:type="dxa"/>
          </w:tcPr>
          <w:p w14:paraId="3CB9240F" w14:textId="32274D93" w:rsidR="00FC4580" w:rsidRDefault="00FC4580" w:rsidP="00AC2A26">
            <w:r>
              <w:t>Analyses</w:t>
            </w:r>
          </w:p>
        </w:tc>
        <w:tc>
          <w:tcPr>
            <w:tcW w:w="3182" w:type="dxa"/>
          </w:tcPr>
          <w:p w14:paraId="4DE695E8" w14:textId="60FE479B" w:rsidR="00FC4580" w:rsidRDefault="00FC4580" w:rsidP="00AC2A26">
            <w:r>
              <w:t>Hypotheses</w:t>
            </w:r>
          </w:p>
        </w:tc>
      </w:tr>
      <w:tr w:rsidR="00FC4580" w14:paraId="392204F9" w14:textId="2211C80A" w:rsidTr="009A2A3C">
        <w:tc>
          <w:tcPr>
            <w:tcW w:w="2565" w:type="dxa"/>
          </w:tcPr>
          <w:p w14:paraId="41251699" w14:textId="69D5040B" w:rsidR="00FC4580" w:rsidRDefault="00FC4580" w:rsidP="002E3B52">
            <w:r>
              <w:t>Hidden States (HS)</w:t>
            </w:r>
          </w:p>
        </w:tc>
        <w:tc>
          <w:tcPr>
            <w:tcW w:w="8203" w:type="dxa"/>
          </w:tcPr>
          <w:p w14:paraId="1E474E05" w14:textId="5A6DE089" w:rsidR="00FC4580" w:rsidRPr="00FC4580" w:rsidRDefault="00FC4580" w:rsidP="00FC4580">
            <w:pPr>
              <w:pStyle w:val="ListParagraph"/>
              <w:numPr>
                <w:ilvl w:val="0"/>
                <w:numId w:val="4"/>
              </w:numPr>
              <w:rPr>
                <w:color w:val="000000" w:themeColor="text1"/>
              </w:rPr>
            </w:pPr>
            <w:r>
              <w:t xml:space="preserve">Hidden State Decoding: Use </w:t>
            </w:r>
            <w:r w:rsidRPr="00FC4580">
              <w:rPr>
                <w:color w:val="000000" w:themeColor="text1"/>
              </w:rPr>
              <w:t xml:space="preserve">16 general terms of the </w:t>
            </w:r>
            <w:proofErr w:type="spellStart"/>
            <w:r w:rsidRPr="00FC4580">
              <w:rPr>
                <w:color w:val="000000" w:themeColor="text1"/>
              </w:rPr>
              <w:t>Neurosynth</w:t>
            </w:r>
            <w:proofErr w:type="spellEnd"/>
            <w:r w:rsidRPr="00FC4580">
              <w:rPr>
                <w:color w:val="000000" w:themeColor="text1"/>
              </w:rPr>
              <w:t xml:space="preserve"> database as per </w:t>
            </w:r>
            <w:r w:rsidRPr="00FC4580">
              <w:rPr>
                <w:color w:val="000000" w:themeColor="text1"/>
              </w:rPr>
              <w:fldChar w:fldCharType="begin"/>
            </w:r>
            <w:r w:rsidRPr="00FC4580">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FC4580">
              <w:rPr>
                <w:color w:val="000000" w:themeColor="text1"/>
              </w:rPr>
              <w:fldChar w:fldCharType="separate"/>
            </w:r>
            <w:r w:rsidRPr="00FC4580">
              <w:rPr>
                <w:noProof/>
                <w:color w:val="000000" w:themeColor="text1"/>
              </w:rPr>
              <w:t>(Meer et al., 2020)</w:t>
            </w:r>
            <w:r w:rsidRPr="00FC4580">
              <w:rPr>
                <w:color w:val="000000" w:themeColor="text1"/>
              </w:rPr>
              <w:fldChar w:fldCharType="end"/>
            </w:r>
            <w:r w:rsidRPr="00FC4580">
              <w:rPr>
                <w:color w:val="000000" w:themeColor="text1"/>
              </w:rPr>
              <w:t xml:space="preserve">. Forward associate each Hidden State to the topic maps of these 16 general terms. </w:t>
            </w:r>
          </w:p>
          <w:p w14:paraId="113C6DEF" w14:textId="59B698C1" w:rsidR="00FC4580" w:rsidRDefault="00FC4580" w:rsidP="00FC4580">
            <w:pPr>
              <w:pStyle w:val="ListParagraph"/>
              <w:ind w:left="360"/>
              <w:rPr>
                <w:color w:val="000000" w:themeColor="text1"/>
              </w:rPr>
            </w:pPr>
            <w:r>
              <w:rPr>
                <w:color w:val="000000" w:themeColor="text1"/>
              </w:rPr>
              <w:t xml:space="preserve">For each HS, calculate the voxel-wise Pearson correlation with each of the 16 terms </w:t>
            </w:r>
            <w:r>
              <w:rPr>
                <w:color w:val="000000" w:themeColor="text1"/>
              </w:rPr>
              <w:fldChar w:fldCharType="begin"/>
            </w:r>
            <w:r>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Pr>
                <w:color w:val="000000" w:themeColor="text1"/>
              </w:rPr>
              <w:fldChar w:fldCharType="separate"/>
            </w:r>
            <w:r>
              <w:rPr>
                <w:noProof/>
                <w:color w:val="000000" w:themeColor="text1"/>
              </w:rPr>
              <w:t>(Chang et al., 2013)</w:t>
            </w:r>
            <w:r>
              <w:rPr>
                <w:color w:val="000000" w:themeColor="text1"/>
              </w:rPr>
              <w:fldChar w:fldCharType="end"/>
            </w:r>
            <w:r>
              <w:rPr>
                <w:color w:val="000000" w:themeColor="text1"/>
              </w:rPr>
              <w:t xml:space="preserve">. </w:t>
            </w:r>
          </w:p>
          <w:p w14:paraId="7A44208E" w14:textId="77777777" w:rsidR="00FC4580" w:rsidRPr="005F78FB" w:rsidRDefault="00FC4580" w:rsidP="005F78FB">
            <w:pPr>
              <w:rPr>
                <w:color w:val="000000" w:themeColor="text1"/>
              </w:rPr>
            </w:pPr>
          </w:p>
          <w:p w14:paraId="3E78F442" w14:textId="6D5D20A3" w:rsidR="00FC4580" w:rsidRDefault="00FC4580" w:rsidP="00FC4580">
            <w:pPr>
              <w:pStyle w:val="ListParagraph"/>
              <w:numPr>
                <w:ilvl w:val="0"/>
                <w:numId w:val="4"/>
              </w:numPr>
              <w:rPr>
                <w:color w:val="000000" w:themeColor="text1"/>
              </w:rPr>
            </w:pPr>
            <w:r w:rsidRPr="00FC4580">
              <w:rPr>
                <w:color w:val="000000" w:themeColor="text1"/>
              </w:rPr>
              <w:t xml:space="preserve">Correlate the spatial distribution of each brain state to the topic maps using this Python </w:t>
            </w:r>
            <w:proofErr w:type="gramStart"/>
            <w:r w:rsidRPr="00FC4580">
              <w:rPr>
                <w:color w:val="000000" w:themeColor="text1"/>
              </w:rPr>
              <w:t>notebook.(</w:t>
            </w:r>
            <w:proofErr w:type="gramEnd"/>
            <w:r>
              <w:fldChar w:fldCharType="begin"/>
            </w:r>
            <w:r>
              <w:instrText>HYPERLINK "https://github.com/neurosynth/neurosynth"</w:instrText>
            </w:r>
            <w:r>
              <w:fldChar w:fldCharType="separate"/>
            </w:r>
            <w:r w:rsidRPr="00092EB5">
              <w:rPr>
                <w:rStyle w:val="Hyperlink"/>
              </w:rPr>
              <w:t>https://github.com/neurosynth/neurosynth</w:t>
            </w:r>
            <w:r>
              <w:fldChar w:fldCharType="end"/>
            </w:r>
            <w:r w:rsidRPr="00FC4580">
              <w:rPr>
                <w:color w:val="000000" w:themeColor="text1"/>
              </w:rPr>
              <w:t>).</w:t>
            </w:r>
          </w:p>
          <w:p w14:paraId="1F85D2AC" w14:textId="77777777" w:rsidR="0018031A" w:rsidRDefault="0018031A" w:rsidP="0018031A">
            <w:pPr>
              <w:pStyle w:val="ListParagraph"/>
              <w:ind w:left="360"/>
              <w:rPr>
                <w:color w:val="000000" w:themeColor="text1"/>
              </w:rPr>
            </w:pPr>
          </w:p>
          <w:p w14:paraId="3C2343F8" w14:textId="4FCB5331" w:rsidR="0018031A" w:rsidRPr="00FC4580" w:rsidRDefault="0018031A" w:rsidP="00FC4580">
            <w:pPr>
              <w:pStyle w:val="ListParagraph"/>
              <w:numPr>
                <w:ilvl w:val="0"/>
                <w:numId w:val="4"/>
              </w:numPr>
              <w:rPr>
                <w:color w:val="000000" w:themeColor="text1"/>
              </w:rPr>
            </w:pPr>
            <w:r>
              <w:rPr>
                <w:color w:val="000000" w:themeColor="text1"/>
              </w:rPr>
              <w:t xml:space="preserve">For </w:t>
            </w:r>
            <w:r w:rsidRPr="0018031A">
              <w:rPr>
                <w:color w:val="000000" w:themeColor="text1"/>
              </w:rPr>
              <w:t>experimental group, calculate FO for each subject in more ambiguous HSs’ (found after the above) within each segment and for whole video</w:t>
            </w:r>
            <w:commentRangeStart w:id="16"/>
            <w:r w:rsidRPr="0018031A">
              <w:rPr>
                <w:color w:val="000000" w:themeColor="text1"/>
              </w:rPr>
              <w:t xml:space="preserve">. Calculate Pearson’s correlation co-efficient between higher PANSS, HDRS, CGI-S AND SOFAS and higher FO in ambiguous states for segments and whole video. </w:t>
            </w:r>
            <w:commentRangeEnd w:id="16"/>
            <w:r w:rsidR="00B22F2C">
              <w:rPr>
                <w:rStyle w:val="CommentReference"/>
              </w:rPr>
              <w:commentReference w:id="16"/>
            </w:r>
          </w:p>
          <w:p w14:paraId="46E0CCEA" w14:textId="3F33ED6F" w:rsidR="00FC4580" w:rsidRPr="00BD32C1" w:rsidRDefault="00FC4580" w:rsidP="00F40226">
            <w:pPr>
              <w:rPr>
                <w:color w:val="000000" w:themeColor="text1"/>
              </w:rPr>
            </w:pPr>
          </w:p>
        </w:tc>
        <w:tc>
          <w:tcPr>
            <w:tcW w:w="3182" w:type="dxa"/>
          </w:tcPr>
          <w:p w14:paraId="11AAF52B" w14:textId="77777777" w:rsidR="00FC4580" w:rsidRDefault="00EC42EF" w:rsidP="005F78FB">
            <w:pPr>
              <w:pStyle w:val="ListParagraph"/>
              <w:numPr>
                <w:ilvl w:val="0"/>
                <w:numId w:val="6"/>
              </w:numPr>
            </w:pPr>
            <w:r>
              <w:t>NA</w:t>
            </w:r>
          </w:p>
          <w:p w14:paraId="79D8895F" w14:textId="77777777" w:rsidR="00EC42EF" w:rsidRDefault="00EC42EF" w:rsidP="005F78FB">
            <w:pPr>
              <w:pStyle w:val="ListParagraph"/>
              <w:numPr>
                <w:ilvl w:val="0"/>
                <w:numId w:val="6"/>
              </w:numPr>
            </w:pPr>
            <w:r>
              <w:t>NA</w:t>
            </w:r>
          </w:p>
          <w:p w14:paraId="1F33EA8C" w14:textId="133EE368" w:rsidR="0018031A" w:rsidRDefault="0018031A" w:rsidP="005F78FB">
            <w:pPr>
              <w:pStyle w:val="ListParagraph"/>
              <w:numPr>
                <w:ilvl w:val="0"/>
                <w:numId w:val="6"/>
              </w:numPr>
            </w:pPr>
            <w:r>
              <w:t>Higher PANSS, HDRS, CGI-S AND SOFAS scores are significantly correlated with increased FO in ambiguous states.</w:t>
            </w:r>
          </w:p>
        </w:tc>
      </w:tr>
      <w:tr w:rsidR="00FC4580" w14:paraId="72207F74" w14:textId="25B9B834" w:rsidTr="009A2A3C">
        <w:tc>
          <w:tcPr>
            <w:tcW w:w="2565" w:type="dxa"/>
          </w:tcPr>
          <w:p w14:paraId="649B42E9" w14:textId="06156AB3" w:rsidR="00FC4580" w:rsidRDefault="00FC4580" w:rsidP="002E3B52">
            <w:r>
              <w:t>Average state paths</w:t>
            </w:r>
          </w:p>
        </w:tc>
        <w:tc>
          <w:tcPr>
            <w:tcW w:w="8203" w:type="dxa"/>
          </w:tcPr>
          <w:p w14:paraId="10AD3103" w14:textId="2855DC67" w:rsidR="00FC4580" w:rsidRPr="00FC4580" w:rsidRDefault="00FC4580" w:rsidP="00FC4580">
            <w:pPr>
              <w:pStyle w:val="ListParagraph"/>
              <w:numPr>
                <w:ilvl w:val="0"/>
                <w:numId w:val="4"/>
              </w:numPr>
              <w:rPr>
                <w:color w:val="000000" w:themeColor="text1"/>
              </w:rPr>
            </w:pPr>
            <w:r w:rsidRPr="00FC4580">
              <w:rPr>
                <w:color w:val="000000" w:themeColor="text1"/>
              </w:rPr>
              <w:t xml:space="preserve">Calculating sliding window average state paths: For experimental vs control groups, use a </w:t>
            </w:r>
            <w:commentRangeStart w:id="17"/>
            <w:commentRangeStart w:id="18"/>
            <w:r w:rsidRPr="00FC4580">
              <w:rPr>
                <w:color w:val="000000" w:themeColor="text1"/>
              </w:rPr>
              <w:t xml:space="preserve">sliding window of 3 </w:t>
            </w:r>
            <w:commentRangeEnd w:id="17"/>
            <w:r>
              <w:rPr>
                <w:rStyle w:val="CommentReference"/>
              </w:rPr>
              <w:commentReference w:id="17"/>
            </w:r>
            <w:commentRangeEnd w:id="18"/>
            <w:r>
              <w:rPr>
                <w:rStyle w:val="CommentReference"/>
              </w:rPr>
              <w:commentReference w:id="18"/>
            </w:r>
            <w:r w:rsidRPr="00FC4580">
              <w:rPr>
                <w:i/>
                <w:iCs/>
                <w:color w:val="000000" w:themeColor="text1"/>
                <w:sz w:val="20"/>
                <w:szCs w:val="20"/>
              </w:rPr>
              <w:t xml:space="preserve">(9 for Meer for a 20 min movie clip, our clip is 4 min, 9/5 </w:t>
            </w:r>
            <w:proofErr w:type="spellStart"/>
            <w:r w:rsidRPr="00FC4580">
              <w:rPr>
                <w:i/>
                <w:iCs/>
                <w:color w:val="000000" w:themeColor="text1"/>
                <w:sz w:val="20"/>
                <w:szCs w:val="20"/>
              </w:rPr>
              <w:t>approx</w:t>
            </w:r>
            <w:proofErr w:type="spellEnd"/>
            <w:r w:rsidRPr="00FC4580">
              <w:rPr>
                <w:i/>
                <w:iCs/>
                <w:color w:val="000000" w:themeColor="text1"/>
                <w:sz w:val="20"/>
                <w:szCs w:val="20"/>
              </w:rPr>
              <w:t xml:space="preserve"> to 2 however 327 scans is divisible by 3)</w:t>
            </w:r>
            <w:r w:rsidRPr="00FC4580">
              <w:rPr>
                <w:color w:val="EE0000"/>
              </w:rPr>
              <w:t xml:space="preserve"> </w:t>
            </w:r>
            <w:r w:rsidRPr="00FC4580">
              <w:rPr>
                <w:color w:val="000000" w:themeColor="text1"/>
              </w:rPr>
              <w:t xml:space="preserve">consecutive BOLD volumes for each segment and identify the most frequently expressed </w:t>
            </w:r>
            <w:r w:rsidRPr="00FC4580">
              <w:rPr>
                <w:color w:val="000000" w:themeColor="text1"/>
              </w:rPr>
              <w:lastRenderedPageBreak/>
              <w:t>state, as well as the number of participants that expressed each Hidden State at least once.</w:t>
            </w:r>
          </w:p>
          <w:p w14:paraId="5F3DE866" w14:textId="77777777" w:rsidR="00FC4580" w:rsidRDefault="00FC4580" w:rsidP="00F40226">
            <w:pPr>
              <w:rPr>
                <w:color w:val="000000" w:themeColor="text1"/>
              </w:rPr>
            </w:pPr>
          </w:p>
          <w:p w14:paraId="6509869E" w14:textId="19995E7F" w:rsidR="00FC4580" w:rsidRPr="00FC4580" w:rsidRDefault="00FC4580" w:rsidP="00FC4580">
            <w:pPr>
              <w:pStyle w:val="ListParagraph"/>
              <w:numPr>
                <w:ilvl w:val="0"/>
                <w:numId w:val="4"/>
              </w:numPr>
              <w:rPr>
                <w:color w:val="000000" w:themeColor="text1"/>
              </w:rPr>
            </w:pPr>
            <w:r w:rsidRPr="00FC4580">
              <w:rPr>
                <w:color w:val="000000" w:themeColor="text1"/>
              </w:rPr>
              <w:t xml:space="preserve">Consistency:  </w:t>
            </w:r>
            <w:commentRangeStart w:id="19"/>
            <w:commentRangeStart w:id="20"/>
            <w:r w:rsidRPr="00FC4580">
              <w:rPr>
                <w:color w:val="000000" w:themeColor="text1"/>
              </w:rPr>
              <w:t xml:space="preserve">Calculate </w:t>
            </w:r>
            <w:r w:rsidRPr="00FC4580">
              <w:rPr>
                <w:b/>
                <w:bCs/>
                <w:color w:val="000000" w:themeColor="text1"/>
              </w:rPr>
              <w:t>consistency</w:t>
            </w:r>
            <w:r w:rsidRPr="00FC4580">
              <w:rPr>
                <w:color w:val="000000" w:themeColor="text1"/>
              </w:rPr>
              <w:t xml:space="preserve"> as % of participants expressing the main HS for each sliding window. </w:t>
            </w:r>
            <w:commentRangeEnd w:id="19"/>
            <w:r>
              <w:rPr>
                <w:rStyle w:val="CommentReference"/>
              </w:rPr>
              <w:commentReference w:id="19"/>
            </w:r>
            <w:commentRangeEnd w:id="20"/>
            <w:r w:rsidR="00B22F2C">
              <w:rPr>
                <w:rStyle w:val="CommentReference"/>
              </w:rPr>
              <w:commentReference w:id="20"/>
            </w:r>
            <w:r w:rsidRPr="00FC4580">
              <w:rPr>
                <w:color w:val="000000" w:themeColor="text1"/>
              </w:rPr>
              <w:t xml:space="preserve">Calculate overall consistency. </w:t>
            </w:r>
            <w:r w:rsidRPr="002139E4">
              <w:rPr>
                <w:color w:val="000000" w:themeColor="text1"/>
              </w:rPr>
              <w:t>Then split data into experimental vs control groups to calculate intergroup differences</w:t>
            </w:r>
            <w:r w:rsidR="002139E4" w:rsidRPr="002139E4">
              <w:rPr>
                <w:color w:val="000000" w:themeColor="text1"/>
              </w:rPr>
              <w:t xml:space="preserve"> using paired t test.</w:t>
            </w:r>
          </w:p>
          <w:p w14:paraId="3362D8B6" w14:textId="77777777" w:rsidR="00FC4580" w:rsidRDefault="00FC4580" w:rsidP="00AC2A26"/>
        </w:tc>
        <w:tc>
          <w:tcPr>
            <w:tcW w:w="3182" w:type="dxa"/>
          </w:tcPr>
          <w:p w14:paraId="1EE91D43" w14:textId="77777777" w:rsidR="00FC4580" w:rsidRDefault="00EC42EF" w:rsidP="005F78FB">
            <w:pPr>
              <w:pStyle w:val="ListParagraph"/>
              <w:numPr>
                <w:ilvl w:val="0"/>
                <w:numId w:val="6"/>
              </w:numPr>
              <w:rPr>
                <w:color w:val="000000" w:themeColor="text1"/>
              </w:rPr>
            </w:pPr>
            <w:r>
              <w:rPr>
                <w:color w:val="000000" w:themeColor="text1"/>
              </w:rPr>
              <w:lastRenderedPageBreak/>
              <w:t>NA</w:t>
            </w:r>
          </w:p>
          <w:p w14:paraId="60DC7755" w14:textId="44B082F6" w:rsidR="00EC42EF" w:rsidRPr="00EC42EF" w:rsidRDefault="002139E4" w:rsidP="005F78FB">
            <w:pPr>
              <w:pStyle w:val="ListParagraph"/>
              <w:numPr>
                <w:ilvl w:val="0"/>
                <w:numId w:val="6"/>
              </w:numPr>
              <w:rPr>
                <w:color w:val="000000" w:themeColor="text1"/>
              </w:rPr>
            </w:pPr>
            <w:r w:rsidRPr="002139E4">
              <w:rPr>
                <w:color w:val="000000" w:themeColor="text1"/>
              </w:rPr>
              <w:t>There is a significant difference in intergroup consistency</w:t>
            </w:r>
          </w:p>
        </w:tc>
      </w:tr>
      <w:tr w:rsidR="00FC4580" w14:paraId="492519CE" w14:textId="04DAECEC" w:rsidTr="009A2A3C">
        <w:tc>
          <w:tcPr>
            <w:tcW w:w="2565" w:type="dxa"/>
          </w:tcPr>
          <w:p w14:paraId="66E1FA0D" w14:textId="4A539A11" w:rsidR="00FC4580" w:rsidRDefault="00FC4580" w:rsidP="002E3B52">
            <w:r>
              <w:t>Transition Probability</w:t>
            </w:r>
          </w:p>
        </w:tc>
        <w:tc>
          <w:tcPr>
            <w:tcW w:w="8203" w:type="dxa"/>
          </w:tcPr>
          <w:p w14:paraId="3A08B578" w14:textId="3B854A29" w:rsidR="00FC4580" w:rsidRDefault="00FC4580" w:rsidP="00FC4580">
            <w:pPr>
              <w:pStyle w:val="ListParagraph"/>
              <w:numPr>
                <w:ilvl w:val="0"/>
                <w:numId w:val="4"/>
              </w:numPr>
            </w:pPr>
            <w:r>
              <w:t xml:space="preserve">Frequency: </w:t>
            </w:r>
            <w:commentRangeStart w:id="21"/>
            <w:r>
              <w:t xml:space="preserve">Apply a threshold of 20% to identify the most frequent </w:t>
            </w:r>
            <w:proofErr w:type="gramStart"/>
            <w:r>
              <w:t>transitions, and</w:t>
            </w:r>
            <w:proofErr w:type="gramEnd"/>
            <w:r>
              <w:t xml:space="preserve"> visualise this.</w:t>
            </w:r>
            <w:commentRangeEnd w:id="21"/>
            <w:r>
              <w:rPr>
                <w:rStyle w:val="CommentReference"/>
              </w:rPr>
              <w:commentReference w:id="21"/>
            </w:r>
          </w:p>
          <w:p w14:paraId="50403EE6" w14:textId="77777777" w:rsidR="00FC4580" w:rsidRDefault="00FC4580" w:rsidP="00AC2A26"/>
          <w:p w14:paraId="7D48A6E8" w14:textId="6080D40C" w:rsidR="00FC4580" w:rsidRDefault="00FC4580" w:rsidP="00FC4580">
            <w:pPr>
              <w:pStyle w:val="ListParagraph"/>
              <w:numPr>
                <w:ilvl w:val="0"/>
                <w:numId w:val="4"/>
              </w:numPr>
            </w:pPr>
            <w:r>
              <w:t xml:space="preserve">Significance: Use </w:t>
            </w:r>
            <w:r w:rsidRPr="00B22F2C">
              <w:rPr>
                <w:b/>
                <w:bCs/>
              </w:rPr>
              <w:t xml:space="preserve">t-test </w:t>
            </w:r>
            <w:r>
              <w:t>to test for significant differences between each transition probability (# HNs x # HNs matrix</w:t>
            </w:r>
            <w:proofErr w:type="gramStart"/>
            <w:r>
              <w:t>), and</w:t>
            </w:r>
            <w:proofErr w:type="gramEnd"/>
            <w:r>
              <w:t xml:space="preserve"> visualise this.</w:t>
            </w:r>
          </w:p>
          <w:p w14:paraId="6D498F72" w14:textId="77777777" w:rsidR="00FC4580" w:rsidRDefault="00FC4580" w:rsidP="00AC2A26"/>
          <w:p w14:paraId="0642BBA3" w14:textId="32B37CB9" w:rsidR="00FC4580" w:rsidRDefault="00FC4580" w:rsidP="002F528E">
            <w:r>
              <w:t xml:space="preserve">Can use </w:t>
            </w:r>
            <w:r w:rsidRPr="002F528E">
              <w:rPr>
                <w:color w:val="000000" w:themeColor="text1"/>
              </w:rPr>
              <w:t xml:space="preserve">Network-Based Statistics Toolbox </w:t>
            </w:r>
            <w:r>
              <w:t>(</w:t>
            </w:r>
            <w:hyperlink r:id="rId11" w:history="1">
              <w:r w:rsidRPr="00B61497">
                <w:rPr>
                  <w:rStyle w:val="Hyperlink"/>
                </w:rPr>
                <w:t>https://www.nitrc.org/projects/nbs/</w:t>
              </w:r>
            </w:hyperlink>
            <w:r>
              <w:t>) for the above.</w:t>
            </w:r>
          </w:p>
        </w:tc>
        <w:tc>
          <w:tcPr>
            <w:tcW w:w="3182" w:type="dxa"/>
          </w:tcPr>
          <w:p w14:paraId="7F2CCAB3" w14:textId="77777777" w:rsidR="00FC4580" w:rsidRDefault="00EC42EF" w:rsidP="005F78FB">
            <w:pPr>
              <w:pStyle w:val="ListParagraph"/>
              <w:numPr>
                <w:ilvl w:val="0"/>
                <w:numId w:val="6"/>
              </w:numPr>
            </w:pPr>
            <w:r>
              <w:t>NA</w:t>
            </w:r>
          </w:p>
          <w:p w14:paraId="5DBFC292" w14:textId="0C17D81E" w:rsidR="002F528E" w:rsidRDefault="00EC42EF" w:rsidP="005F78FB">
            <w:pPr>
              <w:pStyle w:val="ListParagraph"/>
              <w:numPr>
                <w:ilvl w:val="0"/>
                <w:numId w:val="6"/>
              </w:numPr>
            </w:pPr>
            <w:r>
              <w:t>There are significant differences in transition probabilities between experimental and control groups</w:t>
            </w:r>
            <w:r w:rsidR="002F528E">
              <w:t>.</w:t>
            </w:r>
          </w:p>
        </w:tc>
      </w:tr>
      <w:tr w:rsidR="00FC4580" w14:paraId="304A1D6F" w14:textId="209834A8" w:rsidTr="009A2A3C">
        <w:tc>
          <w:tcPr>
            <w:tcW w:w="2565" w:type="dxa"/>
          </w:tcPr>
          <w:p w14:paraId="2F5BD984" w14:textId="2410E5B2" w:rsidR="00FC4580" w:rsidRDefault="00FC4580" w:rsidP="002E3B52">
            <w:r>
              <w:t>Fractional Occupancy (FO)</w:t>
            </w:r>
          </w:p>
        </w:tc>
        <w:tc>
          <w:tcPr>
            <w:tcW w:w="8203" w:type="dxa"/>
          </w:tcPr>
          <w:p w14:paraId="39480443" w14:textId="1D468C80" w:rsidR="00FC4580" w:rsidRPr="0099002B" w:rsidRDefault="00FC4580" w:rsidP="00FC4580">
            <w:pPr>
              <w:pStyle w:val="ListParagraph"/>
              <w:numPr>
                <w:ilvl w:val="0"/>
                <w:numId w:val="4"/>
              </w:numPr>
              <w:rPr>
                <w:color w:val="000000" w:themeColor="text1"/>
              </w:rPr>
            </w:pPr>
            <w:r w:rsidRPr="0099002B">
              <w:rPr>
                <w:color w:val="000000" w:themeColor="text1"/>
              </w:rPr>
              <w:t xml:space="preserve">Correlation with video: </w:t>
            </w:r>
            <w:commentRangeStart w:id="22"/>
            <w:commentRangeStart w:id="23"/>
            <w:r w:rsidRPr="0099002B">
              <w:rPr>
                <w:color w:val="000000" w:themeColor="text1"/>
              </w:rPr>
              <w:t xml:space="preserve">Pool all data together. Temporally segment data according to video annotations. Calculate FO of each HN for each segment. </w:t>
            </w:r>
            <w:r w:rsidRPr="0099002B">
              <w:rPr>
                <w:b/>
                <w:bCs/>
                <w:color w:val="000000" w:themeColor="text1"/>
              </w:rPr>
              <w:t>Chi-square test</w:t>
            </w:r>
            <w:r w:rsidR="002F528E" w:rsidRPr="0099002B">
              <w:rPr>
                <w:b/>
                <w:bCs/>
                <w:color w:val="000000" w:themeColor="text1"/>
              </w:rPr>
              <w:t xml:space="preserve"> of independence</w:t>
            </w:r>
            <w:r w:rsidR="002F528E" w:rsidRPr="0099002B">
              <w:rPr>
                <w:color w:val="000000" w:themeColor="text1"/>
              </w:rPr>
              <w:t xml:space="preserve"> for </w:t>
            </w:r>
            <w:r w:rsidRPr="0099002B">
              <w:rPr>
                <w:color w:val="000000" w:themeColor="text1"/>
              </w:rPr>
              <w:t>FO of each HN for each segment, between segments.</w:t>
            </w:r>
            <w:commentRangeEnd w:id="22"/>
            <w:r w:rsidRPr="0099002B">
              <w:rPr>
                <w:rStyle w:val="CommentReference"/>
                <w:color w:val="000000" w:themeColor="text1"/>
              </w:rPr>
              <w:commentReference w:id="22"/>
            </w:r>
            <w:commentRangeEnd w:id="23"/>
            <w:r w:rsidR="00825D41" w:rsidRPr="0099002B">
              <w:rPr>
                <w:rStyle w:val="CommentReference"/>
                <w:color w:val="000000" w:themeColor="text1"/>
              </w:rPr>
              <w:commentReference w:id="23"/>
            </w:r>
            <w:r w:rsidRPr="0099002B">
              <w:rPr>
                <w:color w:val="000000" w:themeColor="text1"/>
              </w:rPr>
              <w:t xml:space="preserve"> </w:t>
            </w:r>
            <w:r w:rsidR="002F528E" w:rsidRPr="0099002B">
              <w:rPr>
                <w:color w:val="000000" w:themeColor="text1"/>
              </w:rPr>
              <w:t xml:space="preserve">(# HN x # segments) </w:t>
            </w:r>
            <w:r w:rsidRPr="0099002B">
              <w:rPr>
                <w:color w:val="000000" w:themeColor="text1"/>
              </w:rPr>
              <w:t xml:space="preserve">Calculate </w:t>
            </w:r>
            <w:r w:rsidRPr="0099002B">
              <w:rPr>
                <w:b/>
                <w:bCs/>
                <w:color w:val="000000" w:themeColor="text1"/>
              </w:rPr>
              <w:t>Cramer’s V</w:t>
            </w:r>
            <w:r w:rsidRPr="0099002B">
              <w:rPr>
                <w:color w:val="000000" w:themeColor="text1"/>
              </w:rPr>
              <w:t xml:space="preserve"> for significant associations. </w:t>
            </w:r>
          </w:p>
          <w:p w14:paraId="6B03CCBC" w14:textId="77777777" w:rsidR="00FC4580" w:rsidRDefault="00FC4580" w:rsidP="00AC2A26"/>
          <w:p w14:paraId="22C603DF" w14:textId="4622927F" w:rsidR="0099002B" w:rsidRPr="0099002B" w:rsidRDefault="00FC4580" w:rsidP="0099002B">
            <w:pPr>
              <w:pStyle w:val="ListParagraph"/>
              <w:numPr>
                <w:ilvl w:val="0"/>
                <w:numId w:val="4"/>
              </w:numPr>
              <w:rPr>
                <w:highlight w:val="yellow"/>
              </w:rPr>
            </w:pPr>
            <w:r w:rsidRPr="0099002B">
              <w:rPr>
                <w:highlight w:val="yellow"/>
              </w:rPr>
              <w:t>Difference between experimental vs control: Take the same segments, split data into experimental and control groups. Calculate FO of each HN for each segment</w:t>
            </w:r>
            <w:r w:rsidR="002F528E" w:rsidRPr="0099002B">
              <w:rPr>
                <w:highlight w:val="yellow"/>
              </w:rPr>
              <w:t xml:space="preserve"> within each group</w:t>
            </w:r>
            <w:r w:rsidRPr="0099002B">
              <w:rPr>
                <w:highlight w:val="yellow"/>
              </w:rPr>
              <w:t>.</w:t>
            </w:r>
            <w:r w:rsidR="002F528E" w:rsidRPr="0099002B">
              <w:rPr>
                <w:highlight w:val="yellow"/>
              </w:rPr>
              <w:t xml:space="preserve"> </w:t>
            </w:r>
            <w:r w:rsidR="00842FEC" w:rsidRPr="0099002B">
              <w:rPr>
                <w:highlight w:val="yellow"/>
              </w:rPr>
              <w:t xml:space="preserve">Conduct </w:t>
            </w:r>
            <w:r w:rsidR="0099002B">
              <w:rPr>
                <w:b/>
                <w:bCs/>
                <w:highlight w:val="yellow"/>
              </w:rPr>
              <w:t>M</w:t>
            </w:r>
            <w:r w:rsidR="00842FEC" w:rsidRPr="0099002B">
              <w:rPr>
                <w:b/>
                <w:bCs/>
                <w:highlight w:val="yellow"/>
              </w:rPr>
              <w:t xml:space="preserve">ANOVA </w:t>
            </w:r>
            <w:r w:rsidR="00842FEC" w:rsidRPr="0099002B">
              <w:rPr>
                <w:highlight w:val="yellow"/>
              </w:rPr>
              <w:t xml:space="preserve">(use </w:t>
            </w:r>
            <w:r w:rsidR="00842FEC" w:rsidRPr="0099002B">
              <w:rPr>
                <w:b/>
                <w:bCs/>
                <w:highlight w:val="yellow"/>
              </w:rPr>
              <w:t>Benjamin-</w:t>
            </w:r>
            <w:proofErr w:type="spellStart"/>
            <w:r w:rsidR="00842FEC" w:rsidRPr="0099002B">
              <w:rPr>
                <w:b/>
                <w:bCs/>
                <w:highlight w:val="yellow"/>
              </w:rPr>
              <w:t>Hoghberg</w:t>
            </w:r>
            <w:proofErr w:type="spellEnd"/>
            <w:r w:rsidR="00842FEC" w:rsidRPr="0099002B">
              <w:rPr>
                <w:b/>
                <w:bCs/>
                <w:highlight w:val="yellow"/>
              </w:rPr>
              <w:t xml:space="preserve"> FDR procedure</w:t>
            </w:r>
            <w:r w:rsidR="00D56B67" w:rsidRPr="0099002B">
              <w:rPr>
                <w:highlight w:val="yellow"/>
              </w:rPr>
              <w:t>, alpha = 0.05</w:t>
            </w:r>
            <w:commentRangeStart w:id="24"/>
            <w:r w:rsidR="00842FEC" w:rsidRPr="0099002B">
              <w:rPr>
                <w:highlight w:val="yellow"/>
              </w:rPr>
              <w:t xml:space="preserve">). If significance found, uses </w:t>
            </w:r>
            <w:r w:rsidR="00842FEC" w:rsidRPr="0099002B">
              <w:rPr>
                <w:b/>
                <w:bCs/>
                <w:highlight w:val="yellow"/>
              </w:rPr>
              <w:t>state-specific test (t-test)</w:t>
            </w:r>
            <w:r w:rsidR="00842FEC" w:rsidRPr="0099002B">
              <w:rPr>
                <w:highlight w:val="yellow"/>
              </w:rPr>
              <w:t xml:space="preserve"> to identify which states contribute to the difference</w:t>
            </w:r>
            <w:r w:rsidR="00D56B67" w:rsidRPr="0099002B">
              <w:rPr>
                <w:highlight w:val="yellow"/>
              </w:rPr>
              <w:t xml:space="preserve"> (also apply BH FDR)</w:t>
            </w:r>
            <w:r w:rsidR="00842FEC" w:rsidRPr="0099002B">
              <w:rPr>
                <w:highlight w:val="yellow"/>
              </w:rPr>
              <w:t xml:space="preserve">. </w:t>
            </w:r>
            <w:commentRangeEnd w:id="24"/>
            <w:r w:rsidR="00170F2F" w:rsidRPr="0099002B">
              <w:rPr>
                <w:rStyle w:val="CommentReference"/>
                <w:highlight w:val="yellow"/>
              </w:rPr>
              <w:commentReference w:id="24"/>
            </w:r>
            <w:r w:rsidR="0099002B" w:rsidRPr="0099002B">
              <w:rPr>
                <w:i/>
                <w:iCs/>
                <w:highlight w:val="yellow"/>
              </w:rPr>
              <w:t xml:space="preserve">Wald test? For </w:t>
            </w:r>
            <w:proofErr w:type="spellStart"/>
            <w:proofErr w:type="gramStart"/>
            <w:r w:rsidR="0099002B" w:rsidRPr="0099002B">
              <w:rPr>
                <w:i/>
                <w:iCs/>
                <w:highlight w:val="yellow"/>
              </w:rPr>
              <w:t>non parametric</w:t>
            </w:r>
            <w:proofErr w:type="spellEnd"/>
            <w:proofErr w:type="gramEnd"/>
            <w:r w:rsidR="0099002B" w:rsidRPr="0099002B">
              <w:rPr>
                <w:i/>
                <w:iCs/>
                <w:highlight w:val="yellow"/>
              </w:rPr>
              <w:t xml:space="preserve"> data unlike ANOVA, where numbers are more categorical in nature (R toolbox)</w:t>
            </w:r>
            <w:r w:rsidR="00B32914">
              <w:rPr>
                <w:i/>
                <w:iCs/>
                <w:highlight w:val="yellow"/>
              </w:rPr>
              <w:t>. Comedy.</w:t>
            </w:r>
          </w:p>
          <w:p w14:paraId="64E69F8D" w14:textId="77777777" w:rsidR="00842FEC" w:rsidRDefault="00842FEC" w:rsidP="00842FEC">
            <w:pPr>
              <w:pStyle w:val="ListParagraph"/>
            </w:pPr>
          </w:p>
          <w:p w14:paraId="71B46315" w14:textId="55C328C4" w:rsidR="00842FEC" w:rsidRDefault="00842FEC" w:rsidP="00842FEC">
            <w:pPr>
              <w:pStyle w:val="ListParagraph"/>
              <w:numPr>
                <w:ilvl w:val="0"/>
                <w:numId w:val="4"/>
              </w:numPr>
            </w:pPr>
            <w:r>
              <w:t xml:space="preserve">Do the same as </w:t>
            </w:r>
            <w:r w:rsidR="00170F2F">
              <w:t>9.</w:t>
            </w:r>
            <w:r>
              <w:t xml:space="preserve"> for experimental vs control group across whole unsegmented.</w:t>
            </w:r>
          </w:p>
        </w:tc>
        <w:tc>
          <w:tcPr>
            <w:tcW w:w="3182" w:type="dxa"/>
          </w:tcPr>
          <w:p w14:paraId="67B97155" w14:textId="77777777" w:rsidR="00FC4580" w:rsidRDefault="002F528E" w:rsidP="005F78FB">
            <w:pPr>
              <w:pStyle w:val="ListParagraph"/>
              <w:numPr>
                <w:ilvl w:val="0"/>
                <w:numId w:val="6"/>
              </w:numPr>
              <w:rPr>
                <w:color w:val="000000" w:themeColor="text1"/>
              </w:rPr>
            </w:pPr>
            <w:r>
              <w:rPr>
                <w:color w:val="000000" w:themeColor="text1"/>
              </w:rPr>
              <w:lastRenderedPageBreak/>
              <w:t>There is significant correlation between FO and video segments.</w:t>
            </w:r>
          </w:p>
          <w:p w14:paraId="2533BE56" w14:textId="77777777" w:rsidR="002F528E" w:rsidRDefault="002F528E" w:rsidP="005F78FB">
            <w:pPr>
              <w:pStyle w:val="ListParagraph"/>
              <w:numPr>
                <w:ilvl w:val="0"/>
                <w:numId w:val="6"/>
              </w:numPr>
              <w:rPr>
                <w:color w:val="000000" w:themeColor="text1"/>
              </w:rPr>
            </w:pPr>
            <w:r>
              <w:rPr>
                <w:color w:val="000000" w:themeColor="text1"/>
              </w:rPr>
              <w:t>There is significant difference in FO of each HN between experimental and control groups.</w:t>
            </w:r>
          </w:p>
          <w:p w14:paraId="6CBD5812" w14:textId="77777777" w:rsidR="00D56B67" w:rsidRDefault="00D56B67" w:rsidP="005F78FB">
            <w:pPr>
              <w:pStyle w:val="ListParagraph"/>
              <w:numPr>
                <w:ilvl w:val="0"/>
                <w:numId w:val="6"/>
              </w:numPr>
              <w:rPr>
                <w:color w:val="000000" w:themeColor="text1"/>
              </w:rPr>
            </w:pPr>
            <w:r>
              <w:rPr>
                <w:color w:val="000000" w:themeColor="text1"/>
              </w:rPr>
              <w:t>There is significant difference in FO of each HN between experimental and control groups.</w:t>
            </w:r>
          </w:p>
          <w:p w14:paraId="0A28CDCD" w14:textId="39BE3CA2" w:rsidR="00D56B67" w:rsidRPr="00842FEC" w:rsidRDefault="00D56B67" w:rsidP="00D56B67">
            <w:pPr>
              <w:pStyle w:val="ListParagraph"/>
              <w:rPr>
                <w:color w:val="000000" w:themeColor="text1"/>
              </w:rPr>
            </w:pPr>
          </w:p>
        </w:tc>
      </w:tr>
      <w:tr w:rsidR="00FC4580" w14:paraId="765E1F45" w14:textId="5A6BF0DC" w:rsidTr="009A2A3C">
        <w:tc>
          <w:tcPr>
            <w:tcW w:w="2565" w:type="dxa"/>
          </w:tcPr>
          <w:p w14:paraId="2657E818" w14:textId="163347C6" w:rsidR="00FC4580" w:rsidRDefault="00FC4580" w:rsidP="002E3B52">
            <w:r>
              <w:t>Viterbi Path</w:t>
            </w:r>
          </w:p>
        </w:tc>
        <w:tc>
          <w:tcPr>
            <w:tcW w:w="8203" w:type="dxa"/>
          </w:tcPr>
          <w:p w14:paraId="1DA07CDA" w14:textId="1C4A505D" w:rsidR="00FC4580" w:rsidRDefault="00FC4580" w:rsidP="00FC4580">
            <w:pPr>
              <w:pStyle w:val="ListParagraph"/>
              <w:numPr>
                <w:ilvl w:val="0"/>
                <w:numId w:val="4"/>
              </w:numPr>
            </w:pPr>
            <w:commentRangeStart w:id="25"/>
            <w:r>
              <w:t xml:space="preserve">Inter-group differences via </w:t>
            </w:r>
            <w:r w:rsidRPr="00FC4580">
              <w:rPr>
                <w:b/>
                <w:bCs/>
              </w:rPr>
              <w:t>Permutation Testing</w:t>
            </w:r>
            <w:r>
              <w:t xml:space="preserve"> and </w:t>
            </w:r>
            <w:r w:rsidRPr="00FC4580">
              <w:rPr>
                <w:b/>
                <w:bCs/>
              </w:rPr>
              <w:t>Hamming distance</w:t>
            </w:r>
            <w:r>
              <w:t xml:space="preserve">: Get mean and SD Hamming distance </w:t>
            </w:r>
            <w:r w:rsidR="000B0263">
              <w:t>between</w:t>
            </w:r>
            <w:r>
              <w:t xml:space="preserve"> </w:t>
            </w:r>
            <w:r w:rsidRPr="000B0263">
              <w:rPr>
                <w:u w:val="single"/>
              </w:rPr>
              <w:t xml:space="preserve">experimental </w:t>
            </w:r>
            <w:r w:rsidR="000B0263">
              <w:rPr>
                <w:u w:val="single"/>
              </w:rPr>
              <w:t>and</w:t>
            </w:r>
            <w:r w:rsidRPr="000B0263">
              <w:rPr>
                <w:u w:val="single"/>
              </w:rPr>
              <w:t xml:space="preserve"> control group</w:t>
            </w:r>
            <w:r w:rsidR="000B0263">
              <w:rPr>
                <w:u w:val="single"/>
              </w:rPr>
              <w:t xml:space="preserve"> participants</w:t>
            </w:r>
            <w:r>
              <w:t xml:space="preserve">. Recompute mean and SD Hamming distance for each random permutation out of a total of 5000. Calculate p-value via t test. </w:t>
            </w:r>
            <w:commentRangeEnd w:id="25"/>
            <w:r w:rsidR="00170F2F">
              <w:rPr>
                <w:rStyle w:val="CommentReference"/>
              </w:rPr>
              <w:commentReference w:id="25"/>
            </w:r>
          </w:p>
          <w:p w14:paraId="78DB3D63" w14:textId="77777777" w:rsidR="00FC4580" w:rsidRDefault="00FC4580" w:rsidP="00AC2A26"/>
          <w:p w14:paraId="156FA01C" w14:textId="5ADA2BAB" w:rsidR="00FC4580" w:rsidRDefault="00FC4580" w:rsidP="00685031">
            <w:pPr>
              <w:pStyle w:val="ListParagraph"/>
              <w:numPr>
                <w:ilvl w:val="0"/>
                <w:numId w:val="4"/>
              </w:numPr>
            </w:pPr>
            <w:r>
              <w:t>Intra-group variability</w:t>
            </w:r>
            <w:commentRangeStart w:id="26"/>
            <w:r>
              <w:t xml:space="preserve">: Compute pairwise Hamming distances between all sequences </w:t>
            </w:r>
            <w:r w:rsidRPr="000B0263">
              <w:rPr>
                <w:u w:val="single"/>
              </w:rPr>
              <w:t>within each group</w:t>
            </w:r>
            <w:r>
              <w:t>. Find Mean and SD of experimental vs control groups. Do t test/Welch’s t test for significance of difference in Mean. Do F test fo</w:t>
            </w:r>
            <w:r w:rsidR="000B0263">
              <w:t>r</w:t>
            </w:r>
            <w:r>
              <w:t xml:space="preserve"> significance of difference in Variance.</w:t>
            </w:r>
            <w:commentRangeEnd w:id="26"/>
            <w:r w:rsidR="00363272">
              <w:rPr>
                <w:rStyle w:val="CommentReference"/>
              </w:rPr>
              <w:commentReference w:id="26"/>
            </w:r>
          </w:p>
        </w:tc>
        <w:tc>
          <w:tcPr>
            <w:tcW w:w="3182" w:type="dxa"/>
          </w:tcPr>
          <w:p w14:paraId="62E17C38" w14:textId="0C4334DD" w:rsidR="00FC4580" w:rsidRDefault="000B0263" w:rsidP="005F78FB">
            <w:pPr>
              <w:pStyle w:val="ListParagraph"/>
              <w:numPr>
                <w:ilvl w:val="0"/>
                <w:numId w:val="6"/>
              </w:numPr>
            </w:pPr>
            <w:r>
              <w:t>There is significant difference in Hamming distance between groups compared to random Hamming distance</w:t>
            </w:r>
          </w:p>
          <w:p w14:paraId="7A041B62" w14:textId="24F46E8B" w:rsidR="000B0263" w:rsidRDefault="000B0263" w:rsidP="005F78FB">
            <w:pPr>
              <w:pStyle w:val="ListParagraph"/>
              <w:numPr>
                <w:ilvl w:val="0"/>
                <w:numId w:val="6"/>
              </w:numPr>
            </w:pPr>
            <w:r>
              <w:t>There is significant difference in the mean and variation of Hamming distances between experimental and control groups</w:t>
            </w:r>
          </w:p>
        </w:tc>
      </w:tr>
      <w:tr w:rsidR="00FC4580" w14:paraId="211EDDEF" w14:textId="0A9B7B49" w:rsidTr="009A2A3C">
        <w:tc>
          <w:tcPr>
            <w:tcW w:w="2565" w:type="dxa"/>
          </w:tcPr>
          <w:p w14:paraId="09FC6D92" w14:textId="27753A1F" w:rsidR="00FC4580" w:rsidRDefault="00FC4580" w:rsidP="002E3B52">
            <w:r>
              <w:t>Switching Rates</w:t>
            </w:r>
            <w:r w:rsidR="0018031A">
              <w:t xml:space="preserve"> (SR)</w:t>
            </w:r>
          </w:p>
        </w:tc>
        <w:tc>
          <w:tcPr>
            <w:tcW w:w="8203" w:type="dxa"/>
          </w:tcPr>
          <w:p w14:paraId="6B32C02B" w14:textId="2121AF0B" w:rsidR="00FC4580" w:rsidRPr="0099002B" w:rsidRDefault="00685031" w:rsidP="00FC4580">
            <w:pPr>
              <w:pStyle w:val="ListParagraph"/>
              <w:numPr>
                <w:ilvl w:val="0"/>
                <w:numId w:val="4"/>
              </w:numPr>
              <w:rPr>
                <w:highlight w:val="yellow"/>
              </w:rPr>
            </w:pPr>
            <w:r w:rsidRPr="0099002B">
              <w:rPr>
                <w:highlight w:val="yellow"/>
              </w:rPr>
              <w:t>Perform t test</w:t>
            </w:r>
            <w:r w:rsidR="00363272" w:rsidRPr="0099002B">
              <w:rPr>
                <w:highlight w:val="yellow"/>
              </w:rPr>
              <w:t xml:space="preserve"> between experimental vs control groups.</w:t>
            </w:r>
          </w:p>
          <w:p w14:paraId="34043981" w14:textId="1212C8A5" w:rsidR="0018031A" w:rsidRPr="0099002B" w:rsidRDefault="0018031A" w:rsidP="00FC4580">
            <w:pPr>
              <w:pStyle w:val="ListParagraph"/>
              <w:numPr>
                <w:ilvl w:val="0"/>
                <w:numId w:val="4"/>
              </w:numPr>
              <w:rPr>
                <w:highlight w:val="yellow"/>
              </w:rPr>
            </w:pPr>
            <w:r w:rsidRPr="0099002B">
              <w:rPr>
                <w:highlight w:val="yellow"/>
              </w:rPr>
              <w:t>For experimental group, calculate Pearson’s correlation coefficient between SR and PANSS, HDRS, CGI-S AND SOFAS</w:t>
            </w:r>
          </w:p>
        </w:tc>
        <w:tc>
          <w:tcPr>
            <w:tcW w:w="3182" w:type="dxa"/>
          </w:tcPr>
          <w:p w14:paraId="7398A262" w14:textId="77777777" w:rsidR="00FC4580" w:rsidRDefault="000B0263" w:rsidP="005F78FB">
            <w:pPr>
              <w:pStyle w:val="ListParagraph"/>
              <w:numPr>
                <w:ilvl w:val="0"/>
                <w:numId w:val="6"/>
              </w:numPr>
            </w:pPr>
            <w:r>
              <w:t xml:space="preserve"> There is a significant difference between mean and switching rates between the two groups.</w:t>
            </w:r>
          </w:p>
          <w:p w14:paraId="09D55C97" w14:textId="607EE696" w:rsidR="0018031A" w:rsidRDefault="0018031A" w:rsidP="005F78FB">
            <w:pPr>
              <w:pStyle w:val="ListParagraph"/>
              <w:numPr>
                <w:ilvl w:val="0"/>
                <w:numId w:val="6"/>
              </w:numPr>
            </w:pPr>
            <w:r>
              <w:t>There is a significant correlation between switching rates and higher scores.</w:t>
            </w:r>
          </w:p>
        </w:tc>
      </w:tr>
      <w:tr w:rsidR="00FC4580" w14:paraId="7A068FD9" w14:textId="32842C89" w:rsidTr="009A2A3C">
        <w:tc>
          <w:tcPr>
            <w:tcW w:w="2565" w:type="dxa"/>
          </w:tcPr>
          <w:p w14:paraId="5C9A4736" w14:textId="77777777" w:rsidR="00FC4580" w:rsidRDefault="00FC4580" w:rsidP="00917ACD">
            <w:pPr>
              <w:rPr>
                <w:color w:val="000000" w:themeColor="text1"/>
              </w:rPr>
            </w:pPr>
            <w:r w:rsidRPr="008265C8">
              <w:rPr>
                <w:color w:val="000000" w:themeColor="text1"/>
              </w:rPr>
              <w:t>Heart Rate</w:t>
            </w:r>
          </w:p>
          <w:p w14:paraId="69F5CE16" w14:textId="77777777" w:rsidR="00E6485A" w:rsidRDefault="00E6485A" w:rsidP="00917ACD">
            <w:pPr>
              <w:rPr>
                <w:color w:val="000000" w:themeColor="text1"/>
              </w:rPr>
            </w:pPr>
          </w:p>
          <w:p w14:paraId="6E3C0719" w14:textId="77777777" w:rsidR="00B32914" w:rsidRDefault="00B32914" w:rsidP="00917ACD">
            <w:pPr>
              <w:rPr>
                <w:color w:val="000000" w:themeColor="text1"/>
              </w:rPr>
            </w:pPr>
            <w:r w:rsidRPr="00B32914">
              <w:rPr>
                <w:color w:val="000000" w:themeColor="text1"/>
                <w:highlight w:val="yellow"/>
              </w:rPr>
              <w:t>Can also look at amplitude</w:t>
            </w:r>
            <w:r>
              <w:rPr>
                <w:color w:val="000000" w:themeColor="text1"/>
              </w:rPr>
              <w:t xml:space="preserve"> (max and min, arbitrary number, how much blood is rushing in the finger) – </w:t>
            </w:r>
            <w:r>
              <w:rPr>
                <w:color w:val="000000" w:themeColor="text1"/>
              </w:rPr>
              <w:lastRenderedPageBreak/>
              <w:t>difference, can measure</w:t>
            </w:r>
            <w:r w:rsidR="00E6485A">
              <w:rPr>
                <w:color w:val="000000" w:themeColor="text1"/>
              </w:rPr>
              <w:t xml:space="preserve"> change based on baseline</w:t>
            </w:r>
          </w:p>
          <w:p w14:paraId="03F342EC" w14:textId="77777777" w:rsidR="00E21223" w:rsidRDefault="00E21223" w:rsidP="00917ACD"/>
          <w:p w14:paraId="727FE356" w14:textId="2115976E" w:rsidR="00E21223" w:rsidRDefault="00E21223" w:rsidP="00917ACD">
            <w:r>
              <w:t xml:space="preserve">Pulse oximeter outputs 0 – 1 </w:t>
            </w:r>
            <w:proofErr w:type="gramStart"/>
            <w:r>
              <w:t>volts</w:t>
            </w:r>
            <w:proofErr w:type="gramEnd"/>
            <w:r>
              <w:t xml:space="preserve"> (1 max intensity, 0 nothing); box converts that into a </w:t>
            </w:r>
            <w:proofErr w:type="gramStart"/>
            <w:r>
              <w:t>12 bit</w:t>
            </w:r>
            <w:proofErr w:type="gramEnd"/>
            <w:r>
              <w:t xml:space="preserve"> number</w:t>
            </w:r>
          </w:p>
        </w:tc>
        <w:tc>
          <w:tcPr>
            <w:tcW w:w="8203" w:type="dxa"/>
          </w:tcPr>
          <w:p w14:paraId="2745711B" w14:textId="7C3CEBEF" w:rsidR="00685031" w:rsidRDefault="00685031" w:rsidP="00703728">
            <w:pPr>
              <w:pStyle w:val="ListParagraph"/>
              <w:numPr>
                <w:ilvl w:val="0"/>
                <w:numId w:val="6"/>
              </w:numPr>
            </w:pPr>
            <w:r>
              <w:lastRenderedPageBreak/>
              <w:t>Find mean and variance of HR for experimental vs control groups, divided by:</w:t>
            </w:r>
          </w:p>
          <w:p w14:paraId="2E10BC98" w14:textId="6C006F6F" w:rsidR="00685031" w:rsidRDefault="00685031" w:rsidP="00685031">
            <w:pPr>
              <w:pStyle w:val="ListParagraph"/>
              <w:numPr>
                <w:ilvl w:val="0"/>
                <w:numId w:val="3"/>
              </w:numPr>
            </w:pPr>
            <w:r>
              <w:t>Segments</w:t>
            </w:r>
          </w:p>
          <w:p w14:paraId="3E8816C9" w14:textId="2B0015A2" w:rsidR="00685031" w:rsidRDefault="00685031" w:rsidP="00685031">
            <w:pPr>
              <w:pStyle w:val="ListParagraph"/>
              <w:numPr>
                <w:ilvl w:val="0"/>
                <w:numId w:val="3"/>
              </w:numPr>
            </w:pPr>
            <w:r>
              <w:t>Whole video</w:t>
            </w:r>
          </w:p>
          <w:p w14:paraId="41746968" w14:textId="62800EB0" w:rsidR="00685031" w:rsidRDefault="00685031" w:rsidP="00685031">
            <w:pPr>
              <w:ind w:left="360"/>
            </w:pPr>
            <w:r>
              <w:t>Perform t test and F test.</w:t>
            </w:r>
          </w:p>
          <w:p w14:paraId="679C2533" w14:textId="495E818D" w:rsidR="00685031" w:rsidRDefault="00685031" w:rsidP="00703728">
            <w:pPr>
              <w:pStyle w:val="ListParagraph"/>
              <w:numPr>
                <w:ilvl w:val="0"/>
                <w:numId w:val="6"/>
              </w:numPr>
            </w:pPr>
            <w:r>
              <w:t>Find mean and variance of HR for pooled data, divided by:</w:t>
            </w:r>
          </w:p>
          <w:p w14:paraId="766A8051" w14:textId="1C254F0E" w:rsidR="00685031" w:rsidRDefault="00685031" w:rsidP="00685031">
            <w:pPr>
              <w:pStyle w:val="ListParagraph"/>
              <w:numPr>
                <w:ilvl w:val="0"/>
                <w:numId w:val="3"/>
              </w:numPr>
            </w:pPr>
            <w:r>
              <w:t>Segments</w:t>
            </w:r>
          </w:p>
          <w:p w14:paraId="38E1180B" w14:textId="7E74CA3C" w:rsidR="00685031" w:rsidRDefault="00685031" w:rsidP="00685031">
            <w:pPr>
              <w:pStyle w:val="ListParagraph"/>
              <w:numPr>
                <w:ilvl w:val="0"/>
                <w:numId w:val="3"/>
              </w:numPr>
            </w:pPr>
            <w:r>
              <w:lastRenderedPageBreak/>
              <w:t>Whole video</w:t>
            </w:r>
          </w:p>
          <w:p w14:paraId="04B79E0B" w14:textId="77777777" w:rsidR="00FC4580" w:rsidRDefault="00685031" w:rsidP="00685031">
            <w:pPr>
              <w:ind w:left="360"/>
            </w:pPr>
            <w:r>
              <w:t>Perform t test and F test.</w:t>
            </w:r>
          </w:p>
          <w:p w14:paraId="55884D56" w14:textId="77777777" w:rsidR="00363272" w:rsidRDefault="00363272" w:rsidP="00685031">
            <w:pPr>
              <w:ind w:left="360"/>
            </w:pPr>
          </w:p>
          <w:p w14:paraId="1517BEF8" w14:textId="4B05E286" w:rsidR="00363272" w:rsidRDefault="00363272" w:rsidP="00363272">
            <w:pPr>
              <w:pStyle w:val="ListParagraph"/>
              <w:numPr>
                <w:ilvl w:val="0"/>
                <w:numId w:val="6"/>
              </w:numPr>
            </w:pPr>
            <w:r>
              <w:t>PPG amplitudes?</w:t>
            </w:r>
          </w:p>
          <w:p w14:paraId="2F415FD7" w14:textId="7B2660ED" w:rsidR="00363272" w:rsidRDefault="00363272" w:rsidP="00363272">
            <w:r>
              <w:t>18. Significant change in HR between segments, or at start compared to end of video? Is there change significantly different between experimental vs control?</w:t>
            </w:r>
          </w:p>
        </w:tc>
        <w:tc>
          <w:tcPr>
            <w:tcW w:w="3182" w:type="dxa"/>
          </w:tcPr>
          <w:p w14:paraId="0C8A9095" w14:textId="772EBB7B" w:rsidR="00FC4580" w:rsidRDefault="00703728" w:rsidP="00703728">
            <w:r>
              <w:lastRenderedPageBreak/>
              <w:t>1</w:t>
            </w:r>
            <w:r w:rsidR="00FE143B">
              <w:t>5</w:t>
            </w:r>
            <w:r>
              <w:t xml:space="preserve">. </w:t>
            </w:r>
            <w:r w:rsidR="000B0263">
              <w:t>There is a significant difference in HR between mean and experimental groups</w:t>
            </w:r>
          </w:p>
          <w:p w14:paraId="301E38F8" w14:textId="77777777" w:rsidR="000B0263" w:rsidRDefault="000B0263" w:rsidP="008265C8"/>
          <w:p w14:paraId="13AD591E" w14:textId="3512E8CD" w:rsidR="000B0263" w:rsidRDefault="000B0263" w:rsidP="00703728">
            <w:r>
              <w:lastRenderedPageBreak/>
              <w:t xml:space="preserve"> </w:t>
            </w:r>
            <w:r w:rsidR="00703728">
              <w:t>1</w:t>
            </w:r>
            <w:r w:rsidR="00FE143B">
              <w:t>6</w:t>
            </w:r>
            <w:r w:rsidR="00703728">
              <w:t xml:space="preserve">. </w:t>
            </w:r>
            <w:r>
              <w:t>There is a significant difference in HR between segments</w:t>
            </w:r>
          </w:p>
        </w:tc>
      </w:tr>
    </w:tbl>
    <w:p w14:paraId="50EA8C53" w14:textId="77777777" w:rsidR="00FC4580" w:rsidRDefault="00FC4580">
      <w:pPr>
        <w:sectPr w:rsidR="00FC4580"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22DC5199" w14:textId="77777777" w:rsidR="00466A16" w:rsidRPr="00466A16" w:rsidRDefault="00AB0315" w:rsidP="00466A16">
      <w:pPr>
        <w:pStyle w:val="EndNoteBibliography"/>
        <w:spacing w:after="0"/>
        <w:ind w:left="720" w:hanging="720"/>
        <w:rPr>
          <w:noProof/>
        </w:rPr>
      </w:pPr>
      <w:r>
        <w:fldChar w:fldCharType="begin"/>
      </w:r>
      <w:r>
        <w:instrText xml:space="preserve"> ADDIN EN.REFLIST </w:instrText>
      </w:r>
      <w:r>
        <w:fldChar w:fldCharType="separate"/>
      </w:r>
      <w:r w:rsidR="00466A16" w:rsidRPr="00466A16">
        <w:rPr>
          <w:noProof/>
        </w:rPr>
        <w:t xml:space="preserve">CHANG, L. J., YARKONI, T., KHAW, M. W. &amp; SANFEY, A. G. 2013. Decoding the role of the insula in human cognition: functional parcellation and large-scale reverse inference. </w:t>
      </w:r>
      <w:r w:rsidR="00466A16" w:rsidRPr="00466A16">
        <w:rPr>
          <w:i/>
          <w:noProof/>
        </w:rPr>
        <w:t>Cereb Cortex,</w:t>
      </w:r>
      <w:r w:rsidR="00466A16" w:rsidRPr="00466A16">
        <w:rPr>
          <w:noProof/>
        </w:rPr>
        <w:t xml:space="preserve"> 23</w:t>
      </w:r>
      <w:r w:rsidR="00466A16" w:rsidRPr="00466A16">
        <w:rPr>
          <w:b/>
          <w:noProof/>
        </w:rPr>
        <w:t>,</w:t>
      </w:r>
      <w:r w:rsidR="00466A16" w:rsidRPr="00466A16">
        <w:rPr>
          <w:noProof/>
        </w:rPr>
        <w:t xml:space="preserve"> 739-49.</w:t>
      </w:r>
    </w:p>
    <w:p w14:paraId="191008F4" w14:textId="77777777" w:rsidR="00466A16" w:rsidRPr="00466A16" w:rsidRDefault="00466A16" w:rsidP="00466A16">
      <w:pPr>
        <w:pStyle w:val="EndNoteBibliography"/>
        <w:ind w:left="720" w:hanging="720"/>
        <w:rPr>
          <w:noProof/>
        </w:rPr>
      </w:pPr>
      <w:r w:rsidRPr="00466A16">
        <w:rPr>
          <w:noProof/>
        </w:rPr>
        <w:t xml:space="preserve">MEER, J. N. V. D., BREAKSPEAR, M., CHANG, L. J., SONKUSARE, S. &amp; COCCHI, L. 2020. Movie viewing elicits rich and reliable brain state dynamics. </w:t>
      </w:r>
      <w:r w:rsidRPr="00466A16">
        <w:rPr>
          <w:i/>
          <w:noProof/>
        </w:rPr>
        <w:t>Nature communications,</w:t>
      </w:r>
      <w:r w:rsidRPr="00466A16">
        <w:rPr>
          <w:noProof/>
        </w:rPr>
        <w:t xml:space="preserve"> 11</w:t>
      </w:r>
      <w:r w:rsidRPr="00466A16">
        <w:rPr>
          <w:b/>
          <w:noProof/>
        </w:rPr>
        <w:t>,</w:t>
      </w:r>
      <w:r w:rsidRPr="00466A16">
        <w:rPr>
          <w:noProof/>
        </w:rPr>
        <w:t xml:space="preserve"> 5004.</w:t>
      </w:r>
    </w:p>
    <w:p w14:paraId="200ADE65" w14:textId="3C18A8C9"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3" w:author="Judy Xiaotian Li" w:date="2025-08-20T18:20:00Z" w:initials="JL">
    <w:p w14:paraId="17654C63" w14:textId="77777777" w:rsidR="00D84F3C" w:rsidRDefault="00D84F3C" w:rsidP="00D84F3C">
      <w:r>
        <w:rPr>
          <w:rStyle w:val="CommentReference"/>
        </w:rPr>
        <w:annotationRef/>
      </w:r>
      <w:r>
        <w:rPr>
          <w:sz w:val="20"/>
          <w:szCs w:val="20"/>
        </w:rPr>
        <w:t>Have to check RedCap for exact numbers</w:t>
      </w:r>
    </w:p>
  </w:comment>
  <w:comment w:id="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7"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8" w:author="Judy Xiaotian Li" w:date="2025-08-20T18:23:00Z" w:initials="JL">
    <w:p w14:paraId="0E45FEC3" w14:textId="77777777" w:rsidR="00D84F3C" w:rsidRDefault="00D84F3C" w:rsidP="00D84F3C">
      <w:r>
        <w:rPr>
          <w:rStyle w:val="CommentReference"/>
        </w:rPr>
        <w:annotationRef/>
      </w:r>
      <w:r>
        <w:rPr>
          <w:sz w:val="20"/>
          <w:szCs w:val="20"/>
        </w:rPr>
        <w:t>Previous cleaning will do</w:t>
      </w:r>
    </w:p>
  </w:comment>
  <w:comment w:id="11" w:author="Judy Xiaotian Li" w:date="2025-08-20T10:45:00Z" w:initials="JL">
    <w:p w14:paraId="66BD2070" w14:textId="028A35A9"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2"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13" w:author="Judy Xiaotian Li" w:date="2025-09-01T15:40:00Z" w:initials="JL">
    <w:p w14:paraId="59114D36" w14:textId="77777777" w:rsidR="00EC2B57" w:rsidRDefault="00EC2B57" w:rsidP="00EC2B57">
      <w:r>
        <w:rPr>
          <w:rStyle w:val="CommentReference"/>
        </w:rPr>
        <w:annotationRef/>
      </w:r>
      <w:r>
        <w:rPr>
          <w:sz w:val="20"/>
          <w:szCs w:val="20"/>
        </w:rPr>
        <w:t>B: flag to set variational methods</w:t>
      </w:r>
    </w:p>
  </w:comment>
  <w:comment w:id="14" w:author="Judy Xiaotian Li" w:date="2025-08-20T10:50:00Z" w:initials="JL">
    <w:p w14:paraId="5B45521B" w14:textId="4448C878" w:rsidR="002D1035" w:rsidRDefault="002D1035" w:rsidP="002D1035">
      <w:r>
        <w:rPr>
          <w:rStyle w:val="CommentReference"/>
        </w:rPr>
        <w:annotationRef/>
      </w:r>
      <w:r>
        <w:rPr>
          <w:sz w:val="20"/>
          <w:szCs w:val="20"/>
        </w:rPr>
        <w:t>Are these a good range?</w:t>
      </w:r>
    </w:p>
  </w:comment>
  <w:comment w:id="15"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16" w:author="Judy Xiaotian Li" w:date="2025-08-20T18:41:00Z" w:initials="JL">
    <w:p w14:paraId="1ED3AED9" w14:textId="77777777" w:rsidR="00B22F2C" w:rsidRDefault="00B22F2C" w:rsidP="00B22F2C">
      <w:r>
        <w:rPr>
          <w:rStyle w:val="CommentReference"/>
        </w:rPr>
        <w:annotationRef/>
      </w:r>
      <w:r>
        <w:rPr>
          <w:sz w:val="20"/>
          <w:szCs w:val="20"/>
        </w:rPr>
        <w:t>also compare time spent in ambuous HSs between experimental and control groups</w:t>
      </w:r>
    </w:p>
  </w:comment>
  <w:comment w:id="17" w:author="Judy Xiaotian Li" w:date="2025-08-20T11:57:00Z" w:initials="JL">
    <w:p w14:paraId="397E3503" w14:textId="111AC48C" w:rsidR="00FC4580" w:rsidRDefault="00FC4580" w:rsidP="00F40226">
      <w:r>
        <w:rPr>
          <w:rStyle w:val="CommentReference"/>
        </w:rPr>
        <w:annotationRef/>
      </w:r>
      <w:r>
        <w:rPr>
          <w:sz w:val="20"/>
          <w:szCs w:val="20"/>
        </w:rPr>
        <w:t>- Is this too short to calculate a valid consistency?</w:t>
      </w:r>
    </w:p>
    <w:p w14:paraId="39C49738" w14:textId="77777777" w:rsidR="00FC4580" w:rsidRDefault="00FC4580" w:rsidP="00F40226">
      <w:r>
        <w:rPr>
          <w:sz w:val="20"/>
          <w:szCs w:val="20"/>
        </w:rPr>
        <w:t>- Justification for using sliding window vs Viterbi path?</w:t>
      </w:r>
    </w:p>
  </w:comment>
  <w:comment w:id="18" w:author="Judy Xiaotian Li" w:date="2025-08-20T12:04:00Z" w:initials="JL">
    <w:p w14:paraId="45EA2519" w14:textId="77777777" w:rsidR="00FC4580" w:rsidRDefault="00FC4580" w:rsidP="00F40226">
      <w:r>
        <w:rPr>
          <w:rStyle w:val="CommentReference"/>
        </w:rPr>
        <w:annotationRef/>
      </w:r>
      <w:r>
        <w:rPr>
          <w:sz w:val="20"/>
          <w:szCs w:val="20"/>
        </w:rPr>
        <w:t>Can also use hybrid approach - start with sliding windows to identify state shifts then examine these time points more closely to check for correspondence with video triggers</w:t>
      </w:r>
    </w:p>
  </w:comment>
  <w:comment w:id="19" w:author="Judy Xiaotian Li" w:date="2025-08-20T12:01:00Z" w:initials="JL">
    <w:p w14:paraId="429DFD2F" w14:textId="77777777" w:rsidR="00FC4580" w:rsidRDefault="00FC4580" w:rsidP="00F40226">
      <w:r>
        <w:rPr>
          <w:rStyle w:val="CommentReference"/>
        </w:rPr>
        <w:annotationRef/>
      </w:r>
      <w:r>
        <w:rPr>
          <w:sz w:val="20"/>
          <w:szCs w:val="20"/>
        </w:rPr>
        <w:t>I made this up - is this a valid way to calculate consistency, or should I just use the Viterbi path and associated ratios.</w:t>
      </w:r>
    </w:p>
  </w:comment>
  <w:comment w:id="20" w:author="Judy Xiaotian Li" w:date="2025-08-20T18:47:00Z" w:initials="JL">
    <w:p w14:paraId="211B65D5" w14:textId="77777777" w:rsidR="00B22F2C" w:rsidRDefault="00B22F2C" w:rsidP="00B22F2C">
      <w:r>
        <w:rPr>
          <w:rStyle w:val="CommentReference"/>
        </w:rPr>
        <w:annotationRef/>
      </w:r>
      <w:r>
        <w:rPr>
          <w:sz w:val="20"/>
          <w:szCs w:val="20"/>
        </w:rPr>
        <w:t xml:space="preserve">Katharina to think about :) </w:t>
      </w:r>
    </w:p>
  </w:comment>
  <w:comment w:id="21" w:author="Judy Xiaotian Li" w:date="2025-08-20T12:51:00Z" w:initials="JL">
    <w:p w14:paraId="2B3C750E" w14:textId="5A77470A" w:rsidR="00FC4580" w:rsidRDefault="00FC4580" w:rsidP="00466A16">
      <w:r>
        <w:rPr>
          <w:rStyle w:val="CommentReference"/>
        </w:rPr>
        <w:annotationRef/>
      </w:r>
      <w:r>
        <w:rPr>
          <w:sz w:val="20"/>
          <w:szCs w:val="20"/>
        </w:rPr>
        <w:t>Meer did this and also did the significantly different transition probabilities. Unsure where top 20% came from.</w:t>
      </w:r>
    </w:p>
  </w:comment>
  <w:comment w:id="22" w:author="Judy Xiaotian Li" w:date="2025-08-20T12:59:00Z" w:initials="JL">
    <w:p w14:paraId="7EE4845A" w14:textId="77777777" w:rsidR="00FC4580" w:rsidRDefault="00FC4580" w:rsidP="00E90FE3">
      <w:r>
        <w:rPr>
          <w:rStyle w:val="CommentReference"/>
        </w:rPr>
        <w:annotationRef/>
      </w:r>
      <w:r>
        <w:rPr>
          <w:sz w:val="20"/>
          <w:szCs w:val="20"/>
        </w:rPr>
        <w:t>I made this up - does it make sense and is it valid?</w:t>
      </w:r>
    </w:p>
  </w:comment>
  <w:comment w:id="23" w:author="Judy Xiaotian Li" w:date="2025-08-20T19:01:00Z" w:initials="JL">
    <w:p w14:paraId="4333E4C6" w14:textId="77777777" w:rsidR="00825D41" w:rsidRDefault="00825D41" w:rsidP="00825D41">
      <w:r>
        <w:rPr>
          <w:rStyle w:val="CommentReference"/>
        </w:rPr>
        <w:annotationRef/>
      </w:r>
      <w:r>
        <w:rPr>
          <w:sz w:val="20"/>
          <w:szCs w:val="20"/>
        </w:rPr>
        <w:t xml:space="preserve">Katharina to review thank you :) </w:t>
      </w:r>
    </w:p>
  </w:comment>
  <w:comment w:id="24" w:author="Judy Xiaotian Li" w:date="2025-08-20T19:07:00Z" w:initials="JL">
    <w:p w14:paraId="51F7CE60" w14:textId="77777777" w:rsidR="00170F2F" w:rsidRDefault="00170F2F" w:rsidP="00170F2F">
      <w:r>
        <w:rPr>
          <w:rStyle w:val="CommentReference"/>
        </w:rPr>
        <w:annotationRef/>
      </w:r>
      <w:r>
        <w:rPr>
          <w:sz w:val="20"/>
          <w:szCs w:val="20"/>
        </w:rPr>
        <w:t>Instead of a second test, can do a post-hoc test within Bayesian MANOVA model</w:t>
      </w:r>
    </w:p>
  </w:comment>
  <w:comment w:id="25" w:author="Judy Xiaotian Li" w:date="2025-08-20T19:11:00Z" w:initials="JL">
    <w:p w14:paraId="783EEA65" w14:textId="77777777" w:rsidR="00170F2F" w:rsidRDefault="00170F2F" w:rsidP="00170F2F">
      <w:r>
        <w:rPr>
          <w:rStyle w:val="CommentReference"/>
        </w:rPr>
        <w:annotationRef/>
      </w:r>
      <w:r>
        <w:rPr>
          <w:sz w:val="20"/>
          <w:szCs w:val="20"/>
        </w:rPr>
        <w:t>Can do another ANOVA potentially?</w:t>
      </w:r>
    </w:p>
  </w:comment>
  <w:comment w:id="26" w:author="Judy Xiaotian Li" w:date="2025-08-20T19:14:00Z" w:initials="JL">
    <w:p w14:paraId="586FFE86" w14:textId="77777777" w:rsidR="00363272" w:rsidRDefault="00363272" w:rsidP="00363272">
      <w:r>
        <w:rPr>
          <w:rStyle w:val="CommentReference"/>
        </w:rPr>
        <w:annotationRef/>
      </w:r>
      <w:r>
        <w:rPr>
          <w:sz w:val="20"/>
          <w:szCs w:val="20"/>
        </w:rPr>
        <w:t>Katharina to kindly review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57838FDF" w15:done="1"/>
  <w15:commentEx w15:paraId="0E45FEC3" w15:paraIdParent="57838FDF" w15:done="1"/>
  <w15:commentEx w15:paraId="66BD2070" w15:done="0"/>
  <w15:commentEx w15:paraId="364F12F3" w15:paraIdParent="66BD2070" w15:done="0"/>
  <w15:commentEx w15:paraId="59114D36" w15:paraIdParent="66BD2070" w15:done="0"/>
  <w15:commentEx w15:paraId="5B45521B" w15:done="0"/>
  <w15:commentEx w15:paraId="26971EEB" w15:done="0"/>
  <w15:commentEx w15:paraId="1ED3AED9" w15:done="0"/>
  <w15:commentEx w15:paraId="39C49738" w15:done="0"/>
  <w15:commentEx w15:paraId="45EA2519" w15:paraIdParent="39C49738" w15:done="0"/>
  <w15:commentEx w15:paraId="429DFD2F" w15:done="0"/>
  <w15:commentEx w15:paraId="211B65D5" w15:paraIdParent="429DFD2F" w15:done="0"/>
  <w15:commentEx w15:paraId="2B3C750E" w15:done="0"/>
  <w15:commentEx w15:paraId="7EE4845A" w15:done="0"/>
  <w15:commentEx w15:paraId="4333E4C6" w15:paraIdParent="7EE4845A" w15:done="0"/>
  <w15:commentEx w15:paraId="51F7CE60" w15:done="0"/>
  <w15:commentEx w15:paraId="783EEA65" w15:done="0"/>
  <w15:commentEx w15:paraId="586FFE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4DD86D35" w16cex:dateUtc="2025-08-16T05:12:00Z"/>
  <w16cex:commentExtensible w16cex:durableId="1FFC34F1" w16cex:dateUtc="2025-08-20T08:23:00Z"/>
  <w16cex:commentExtensible w16cex:durableId="2F640D36" w16cex:dateUtc="2025-08-20T00:45:00Z"/>
  <w16cex:commentExtensible w16cex:durableId="7EC94EF4" w16cex:dateUtc="2025-08-20T08:26:00Z"/>
  <w16cex:commentExtensible w16cex:durableId="28A7417D" w16cex:dateUtc="2025-09-01T05:40:00Z"/>
  <w16cex:commentExtensible w16cex:durableId="1A9CE67A" w16cex:dateUtc="2025-08-20T00:50:00Z"/>
  <w16cex:commentExtensible w16cex:durableId="25E96B5E" w16cex:dateUtc="2025-08-20T00:51:00Z"/>
  <w16cex:commentExtensible w16cex:durableId="0364FFAC" w16cex:dateUtc="2025-08-20T08:41:00Z"/>
  <w16cex:commentExtensible w16cex:durableId="039B3CB4" w16cex:dateUtc="2025-08-20T01:57:00Z"/>
  <w16cex:commentExtensible w16cex:durableId="6690FD5F" w16cex:dateUtc="2025-08-20T02:04:00Z"/>
  <w16cex:commentExtensible w16cex:durableId="387A629C" w16cex:dateUtc="2025-08-20T02:01:00Z"/>
  <w16cex:commentExtensible w16cex:durableId="1E42D52D" w16cex:dateUtc="2025-08-20T08:47:00Z"/>
  <w16cex:commentExtensible w16cex:durableId="5F98E95C" w16cex:dateUtc="2025-08-20T02:51:00Z"/>
  <w16cex:commentExtensible w16cex:durableId="48CEFC67" w16cex:dateUtc="2025-08-20T02:59:00Z"/>
  <w16cex:commentExtensible w16cex:durableId="67BB8B94" w16cex:dateUtc="2025-08-20T09:01:00Z"/>
  <w16cex:commentExtensible w16cex:durableId="16C04FC4" w16cex:dateUtc="2025-08-20T09:07:00Z"/>
  <w16cex:commentExtensible w16cex:durableId="3B0D5D79" w16cex:dateUtc="2025-08-20T09:11:00Z"/>
  <w16cex:commentExtensible w16cex:durableId="4C8FB41C" w16cex:dateUtc="2025-08-20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57838FDF" w16cid:durableId="4DD86D35"/>
  <w16cid:commentId w16cid:paraId="0E45FEC3" w16cid:durableId="1FFC34F1"/>
  <w16cid:commentId w16cid:paraId="66BD2070" w16cid:durableId="2F640D36"/>
  <w16cid:commentId w16cid:paraId="364F12F3" w16cid:durableId="7EC94EF4"/>
  <w16cid:commentId w16cid:paraId="59114D36" w16cid:durableId="28A7417D"/>
  <w16cid:commentId w16cid:paraId="5B45521B" w16cid:durableId="1A9CE67A"/>
  <w16cid:commentId w16cid:paraId="26971EEB" w16cid:durableId="25E96B5E"/>
  <w16cid:commentId w16cid:paraId="1ED3AED9" w16cid:durableId="0364FFAC"/>
  <w16cid:commentId w16cid:paraId="39C49738" w16cid:durableId="039B3CB4"/>
  <w16cid:commentId w16cid:paraId="45EA2519" w16cid:durableId="6690FD5F"/>
  <w16cid:commentId w16cid:paraId="429DFD2F" w16cid:durableId="387A629C"/>
  <w16cid:commentId w16cid:paraId="211B65D5" w16cid:durableId="1E42D52D"/>
  <w16cid:commentId w16cid:paraId="2B3C750E" w16cid:durableId="5F98E95C"/>
  <w16cid:commentId w16cid:paraId="7EE4845A" w16cid:durableId="48CEFC67"/>
  <w16cid:commentId w16cid:paraId="4333E4C6" w16cid:durableId="67BB8B94"/>
  <w16cid:commentId w16cid:paraId="51F7CE60" w16cid:durableId="16C04FC4"/>
  <w16cid:commentId w16cid:paraId="783EEA65" w16cid:durableId="3B0D5D79"/>
  <w16cid:commentId w16cid:paraId="586FFE86" w16cid:durableId="4C8FB4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3"/>
  </w:num>
  <w:num w:numId="2" w16cid:durableId="1688362384">
    <w:abstractNumId w:val="0"/>
  </w:num>
  <w:num w:numId="3" w16cid:durableId="1429538613">
    <w:abstractNumId w:val="4"/>
  </w:num>
  <w:num w:numId="4" w16cid:durableId="1800612962">
    <w:abstractNumId w:val="2"/>
  </w:num>
  <w:num w:numId="5" w16cid:durableId="1175921693">
    <w:abstractNumId w:val="1"/>
  </w:num>
  <w:num w:numId="6" w16cid:durableId="123007589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39&lt;/item&gt;&lt;/record-ids&gt;&lt;/item&gt;&lt;/Libraries&gt;"/>
  </w:docVars>
  <w:rsids>
    <w:rsidRoot w:val="002E3B52"/>
    <w:rsid w:val="00010AD8"/>
    <w:rsid w:val="00010E9E"/>
    <w:rsid w:val="000116A1"/>
    <w:rsid w:val="00014165"/>
    <w:rsid w:val="00024906"/>
    <w:rsid w:val="00024EFC"/>
    <w:rsid w:val="00030794"/>
    <w:rsid w:val="00031F31"/>
    <w:rsid w:val="00033611"/>
    <w:rsid w:val="00036780"/>
    <w:rsid w:val="00040A77"/>
    <w:rsid w:val="00040BBA"/>
    <w:rsid w:val="00045A3F"/>
    <w:rsid w:val="0006179D"/>
    <w:rsid w:val="00063654"/>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6AF8"/>
    <w:rsid w:val="003900BB"/>
    <w:rsid w:val="00391832"/>
    <w:rsid w:val="003938C7"/>
    <w:rsid w:val="003A07A1"/>
    <w:rsid w:val="003B1332"/>
    <w:rsid w:val="003B27C3"/>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40E9"/>
    <w:rsid w:val="00685031"/>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91BBF"/>
    <w:rsid w:val="008A09E8"/>
    <w:rsid w:val="008A4B38"/>
    <w:rsid w:val="008A55E6"/>
    <w:rsid w:val="008A6A48"/>
    <w:rsid w:val="008B10A1"/>
    <w:rsid w:val="008B1DFF"/>
    <w:rsid w:val="008C2117"/>
    <w:rsid w:val="008C3541"/>
    <w:rsid w:val="008D138B"/>
    <w:rsid w:val="008E03FD"/>
    <w:rsid w:val="008E6FB7"/>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6BDE"/>
    <w:rsid w:val="00B278A2"/>
    <w:rsid w:val="00B32914"/>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74A4"/>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6545"/>
    <w:rsid w:val="00E6485A"/>
    <w:rsid w:val="00E77CBE"/>
    <w:rsid w:val="00E860C6"/>
    <w:rsid w:val="00E86E9A"/>
    <w:rsid w:val="00E90FE3"/>
    <w:rsid w:val="00E91A26"/>
    <w:rsid w:val="00EA66C6"/>
    <w:rsid w:val="00EC2B57"/>
    <w:rsid w:val="00EC42EF"/>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70701"/>
    <w:rsid w:val="00F8008C"/>
    <w:rsid w:val="00F80482"/>
    <w:rsid w:val="00F84951"/>
    <w:rsid w:val="00F85A38"/>
    <w:rsid w:val="00F8696F"/>
    <w:rsid w:val="00F96F92"/>
    <w:rsid w:val="00F9779B"/>
    <w:rsid w:val="00FA069A"/>
    <w:rsid w:val="00FA1F24"/>
    <w:rsid w:val="00FA23A1"/>
    <w:rsid w:val="00FB062C"/>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hyperlink" Target="https://www.nitrc.org/projects/nbs/"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22</cp:revision>
  <dcterms:created xsi:type="dcterms:W3CDTF">2025-08-16T04:29:00Z</dcterms:created>
  <dcterms:modified xsi:type="dcterms:W3CDTF">2025-09-01T06:34:00Z</dcterms:modified>
</cp:coreProperties>
</file>