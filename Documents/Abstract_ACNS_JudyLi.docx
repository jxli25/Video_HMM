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0978A" w14:textId="3C2FE021" w:rsidR="00C845BB" w:rsidRDefault="00C845BB" w:rsidP="004B2D18">
      <w:pPr>
        <w:pStyle w:val="NormalWeb"/>
        <w:jc w:val="center"/>
        <w:rPr>
          <w:ins w:id="0" w:author="Katharina Wellstein" w:date="2025-08-20T17:15:00Z" w16du:dateUtc="2025-08-20T15:15:00Z"/>
          <w:b/>
          <w:bCs/>
          <w:color w:val="000000"/>
        </w:rPr>
      </w:pPr>
      <w:ins w:id="1" w:author="Katharina Wellstein" w:date="2025-08-20T17:12:00Z" w16du:dateUtc="2025-08-20T15:12:00Z">
        <w:r w:rsidRPr="004B2D18">
          <w:rPr>
            <w:b/>
            <w:bCs/>
            <w:color w:val="000000"/>
          </w:rPr>
          <w:t xml:space="preserve">Investigating Fractional </w:t>
        </w:r>
      </w:ins>
      <w:ins w:id="2" w:author="Katharina Wellstein" w:date="2025-08-20T17:13:00Z" w16du:dateUtc="2025-08-20T15:13:00Z">
        <w:r w:rsidRPr="004B2D18">
          <w:rPr>
            <w:b/>
            <w:bCs/>
            <w:color w:val="000000"/>
          </w:rPr>
          <w:t xml:space="preserve">State </w:t>
        </w:r>
      </w:ins>
      <w:ins w:id="3" w:author="Katharina Wellstein" w:date="2025-08-20T17:12:00Z" w16du:dateUtc="2025-08-20T15:12:00Z">
        <w:r w:rsidRPr="004B2D18">
          <w:rPr>
            <w:b/>
            <w:bCs/>
            <w:color w:val="000000"/>
          </w:rPr>
          <w:t>Occupancy</w:t>
        </w:r>
      </w:ins>
      <w:ins w:id="4" w:author="Katharina Wellstein" w:date="2025-08-20T17:14:00Z" w16du:dateUtc="2025-08-20T15:14:00Z">
        <w:r w:rsidRPr="004B2D18">
          <w:rPr>
            <w:b/>
            <w:bCs/>
            <w:color w:val="000000"/>
          </w:rPr>
          <w:t xml:space="preserve"> of Brain States in Schizophrenia</w:t>
        </w:r>
        <w:r w:rsidR="004B2D18" w:rsidRPr="004B2D18">
          <w:rPr>
            <w:b/>
            <w:bCs/>
            <w:color w:val="000000"/>
          </w:rPr>
          <w:t xml:space="preserve"> </w:t>
        </w:r>
      </w:ins>
      <w:ins w:id="5" w:author="Katharina Wellstein" w:date="2025-08-20T17:15:00Z" w16du:dateUtc="2025-08-20T15:15:00Z">
        <w:r w:rsidR="004B2D18" w:rsidRPr="004B2D18">
          <w:rPr>
            <w:b/>
            <w:bCs/>
            <w:color w:val="000000"/>
          </w:rPr>
          <w:t xml:space="preserve">using Hidden Markov </w:t>
        </w:r>
        <w:commentRangeStart w:id="6"/>
        <w:proofErr w:type="spellStart"/>
        <w:r w:rsidR="004B2D18" w:rsidRPr="004B2D18">
          <w:rPr>
            <w:b/>
            <w:bCs/>
            <w:color w:val="000000"/>
          </w:rPr>
          <w:t>Modeling</w:t>
        </w:r>
        <w:commentRangeEnd w:id="6"/>
        <w:proofErr w:type="spellEnd"/>
        <w:r w:rsidR="004B2D18">
          <w:rPr>
            <w:rStyle w:val="CommentReference"/>
            <w:rFonts w:asciiTheme="minorHAnsi" w:eastAsiaTheme="minorEastAsia" w:hAnsiTheme="minorHAnsi" w:cstheme="minorBidi"/>
            <w:kern w:val="2"/>
            <w14:ligatures w14:val="standardContextual"/>
          </w:rPr>
          <w:commentReference w:id="6"/>
        </w:r>
        <w:r w:rsidR="004B2D18" w:rsidRPr="004B2D18">
          <w:rPr>
            <w:b/>
            <w:bCs/>
            <w:color w:val="000000"/>
          </w:rPr>
          <w:t xml:space="preserve"> </w:t>
        </w:r>
      </w:ins>
      <w:ins w:id="7" w:author="Katharina Wellstein" w:date="2025-08-20T17:14:00Z" w16du:dateUtc="2025-08-20T15:14:00Z">
        <w:r w:rsidR="004B2D18" w:rsidRPr="004B2D18">
          <w:rPr>
            <w:b/>
            <w:bCs/>
            <w:color w:val="000000"/>
          </w:rPr>
          <w:t>– Preregistration</w:t>
        </w:r>
      </w:ins>
    </w:p>
    <w:p w14:paraId="5010AAC5" w14:textId="727F2896" w:rsidR="004B2D18" w:rsidRDefault="004B2D18" w:rsidP="004B2D18">
      <w:pPr>
        <w:pStyle w:val="NormalWeb"/>
        <w:spacing w:before="0" w:beforeAutospacing="0" w:after="0" w:afterAutospacing="0"/>
        <w:rPr>
          <w:ins w:id="8" w:author="Katharina Wellstein" w:date="2025-08-20T17:24:00Z" w16du:dateUtc="2025-08-20T15:24:00Z"/>
          <w:color w:val="000000"/>
          <w:vertAlign w:val="superscript"/>
          <w:lang w:val="de-DE"/>
        </w:rPr>
      </w:pPr>
      <w:ins w:id="9" w:author="Katharina Wellstein" w:date="2025-08-20T17:16:00Z" w16du:dateUtc="2025-08-20T15:16:00Z">
        <w:r w:rsidRPr="004B2D18">
          <w:rPr>
            <w:color w:val="000000"/>
            <w:lang w:val="de-DE"/>
          </w:rPr>
          <w:t>Li, J.</w:t>
        </w:r>
        <w:r w:rsidRPr="004B2D18">
          <w:rPr>
            <w:color w:val="000000"/>
            <w:vertAlign w:val="superscript"/>
            <w:lang w:val="de-DE"/>
          </w:rPr>
          <w:t>1</w:t>
        </w:r>
      </w:ins>
      <w:ins w:id="10" w:author="Katharina Wellstein" w:date="2025-08-20T17:21:00Z" w16du:dateUtc="2025-08-20T15:21:00Z">
        <w:r>
          <w:rPr>
            <w:color w:val="000000"/>
            <w:vertAlign w:val="superscript"/>
            <w:lang w:val="de-DE"/>
          </w:rPr>
          <w:t>,2</w:t>
        </w:r>
      </w:ins>
      <w:ins w:id="11" w:author="Katharina Wellstein" w:date="2025-08-20T17:16:00Z" w16du:dateUtc="2025-08-20T15:16:00Z">
        <w:r w:rsidRPr="004B2D18">
          <w:rPr>
            <w:color w:val="000000"/>
            <w:lang w:val="de-DE"/>
          </w:rPr>
          <w:t xml:space="preserve">, </w:t>
        </w:r>
        <w:proofErr w:type="spellStart"/>
        <w:r w:rsidRPr="004B2D18">
          <w:rPr>
            <w:color w:val="000000"/>
            <w:lang w:val="de-DE"/>
          </w:rPr>
          <w:t>Jeganathan</w:t>
        </w:r>
        <w:proofErr w:type="spellEnd"/>
        <w:r w:rsidRPr="004B2D18">
          <w:rPr>
            <w:color w:val="000000"/>
            <w:lang w:val="de-DE"/>
          </w:rPr>
          <w:t xml:space="preserve"> J,</w:t>
        </w:r>
      </w:ins>
      <w:ins w:id="12" w:author="Katharina Wellstein" w:date="2025-08-20T17:17:00Z" w16du:dateUtc="2025-08-20T15:17:00Z">
        <w:r>
          <w:rPr>
            <w:color w:val="000000"/>
            <w:lang w:val="de-DE"/>
          </w:rPr>
          <w:t>.</w:t>
        </w:r>
      </w:ins>
      <w:ins w:id="13" w:author="Katharina Wellstein" w:date="2025-08-20T17:21:00Z" w16du:dateUtc="2025-08-20T15:21:00Z">
        <w:r>
          <w:rPr>
            <w:color w:val="000000"/>
            <w:vertAlign w:val="superscript"/>
            <w:lang w:val="de-DE"/>
          </w:rPr>
          <w:t>1</w:t>
        </w:r>
      </w:ins>
      <w:ins w:id="14" w:author="Katharina Wellstein" w:date="2025-08-20T17:16:00Z" w16du:dateUtc="2025-08-20T15:16:00Z">
        <w:r w:rsidRPr="004B2D18">
          <w:rPr>
            <w:color w:val="000000"/>
            <w:lang w:val="de-DE"/>
          </w:rPr>
          <w:t xml:space="preserve">. </w:t>
        </w:r>
        <w:proofErr w:type="spellStart"/>
        <w:r w:rsidRPr="004B2D18">
          <w:rPr>
            <w:color w:val="000000"/>
            <w:lang w:val="de-DE"/>
          </w:rPr>
          <w:t>Sonkusare</w:t>
        </w:r>
        <w:proofErr w:type="spellEnd"/>
        <w:r w:rsidRPr="004B2D18">
          <w:rPr>
            <w:color w:val="000000"/>
            <w:lang w:val="de-DE"/>
          </w:rPr>
          <w:t xml:space="preserve"> S.</w:t>
        </w:r>
      </w:ins>
      <w:ins w:id="15" w:author="Katharina Wellstein" w:date="2025-08-20T17:17:00Z" w16du:dateUtc="2025-08-20T15:17:00Z">
        <w:r>
          <w:rPr>
            <w:color w:val="000000"/>
            <w:vertAlign w:val="superscript"/>
            <w:lang w:val="de-DE"/>
          </w:rPr>
          <w:t>3</w:t>
        </w:r>
      </w:ins>
      <w:ins w:id="16" w:author="Katharina Wellstein" w:date="2025-08-20T17:16:00Z" w16du:dateUtc="2025-08-20T15:16:00Z">
        <w:r w:rsidRPr="004B2D18">
          <w:rPr>
            <w:color w:val="000000"/>
            <w:lang w:val="de-DE"/>
          </w:rPr>
          <w:t>, Paton, B</w:t>
        </w:r>
      </w:ins>
      <w:ins w:id="17" w:author="Katharina Wellstein" w:date="2025-08-20T17:17:00Z" w16du:dateUtc="2025-08-20T15:17:00Z">
        <w:r>
          <w:rPr>
            <w:color w:val="000000"/>
            <w:lang w:val="de-DE"/>
          </w:rPr>
          <w:t>.</w:t>
        </w:r>
      </w:ins>
      <w:ins w:id="18" w:author="Katharina Wellstein" w:date="2025-08-20T17:19:00Z" w16du:dateUtc="2025-08-20T15:19:00Z">
        <w:r>
          <w:rPr>
            <w:color w:val="000000"/>
            <w:vertAlign w:val="superscript"/>
            <w:lang w:val="de-DE"/>
          </w:rPr>
          <w:t>3</w:t>
        </w:r>
      </w:ins>
      <w:ins w:id="19" w:author="Katharina Wellstein" w:date="2025-08-20T17:17:00Z" w16du:dateUtc="2025-08-20T15:17:00Z">
        <w:r>
          <w:rPr>
            <w:color w:val="000000"/>
            <w:vertAlign w:val="superscript"/>
            <w:lang w:val="de-DE"/>
          </w:rPr>
          <w:t>,</w:t>
        </w:r>
      </w:ins>
      <w:ins w:id="20" w:author="Katharina Wellstein" w:date="2025-08-20T17:19:00Z" w16du:dateUtc="2025-08-20T15:19:00Z">
        <w:r>
          <w:rPr>
            <w:color w:val="000000"/>
            <w:vertAlign w:val="superscript"/>
            <w:lang w:val="de-DE"/>
          </w:rPr>
          <w:t>4</w:t>
        </w:r>
      </w:ins>
      <w:ins w:id="21" w:author="Katharina Wellstein" w:date="2025-08-20T17:16:00Z" w16du:dateUtc="2025-08-20T15:16:00Z">
        <w:r w:rsidRPr="004B2D18">
          <w:rPr>
            <w:color w:val="000000"/>
            <w:lang w:val="de-DE"/>
          </w:rPr>
          <w:t>,</w:t>
        </w:r>
      </w:ins>
      <w:ins w:id="22" w:author="Katharina Wellstein" w:date="2025-08-20T17:17:00Z" w16du:dateUtc="2025-08-20T15:17:00Z">
        <w:r w:rsidRPr="004B2D18">
          <w:rPr>
            <w:color w:val="000000"/>
            <w:lang w:val="de-DE"/>
          </w:rPr>
          <w:t xml:space="preserve"> </w:t>
        </w:r>
        <w:commentRangeStart w:id="23"/>
        <w:proofErr w:type="spellStart"/>
        <w:r w:rsidRPr="004B2D18">
          <w:rPr>
            <w:color w:val="000000"/>
            <w:lang w:val="de-DE"/>
          </w:rPr>
          <w:t>Breakspear</w:t>
        </w:r>
        <w:proofErr w:type="spellEnd"/>
        <w:r w:rsidRPr="004B2D18">
          <w:rPr>
            <w:color w:val="000000"/>
            <w:lang w:val="de-DE"/>
          </w:rPr>
          <w:t>, M.</w:t>
        </w:r>
      </w:ins>
      <w:ins w:id="24" w:author="Katharina Wellstein" w:date="2025-08-20T17:19:00Z" w16du:dateUtc="2025-08-20T15:19:00Z">
        <w:r>
          <w:rPr>
            <w:color w:val="000000"/>
            <w:vertAlign w:val="superscript"/>
            <w:lang w:val="de-DE"/>
          </w:rPr>
          <w:t>3</w:t>
        </w:r>
      </w:ins>
      <w:ins w:id="25" w:author="Katharina Wellstein" w:date="2025-08-20T17:18:00Z" w16du:dateUtc="2025-08-20T15:18:00Z">
        <w:r>
          <w:rPr>
            <w:color w:val="000000"/>
            <w:vertAlign w:val="superscript"/>
            <w:lang w:val="de-DE"/>
          </w:rPr>
          <w:t>,</w:t>
        </w:r>
      </w:ins>
      <w:ins w:id="26" w:author="Katharina Wellstein" w:date="2025-08-20T17:19:00Z" w16du:dateUtc="2025-08-20T15:19:00Z">
        <w:r>
          <w:rPr>
            <w:color w:val="000000"/>
            <w:vertAlign w:val="superscript"/>
            <w:lang w:val="de-DE"/>
          </w:rPr>
          <w:t>4</w:t>
        </w:r>
      </w:ins>
      <w:ins w:id="27" w:author="Katharina Wellstein" w:date="2025-08-20T17:17:00Z" w16du:dateUtc="2025-08-20T15:17:00Z">
        <w:r w:rsidRPr="004B2D18">
          <w:rPr>
            <w:color w:val="000000"/>
            <w:lang w:val="de-DE"/>
          </w:rPr>
          <w:t>, Wellstein</w:t>
        </w:r>
        <w:r>
          <w:rPr>
            <w:color w:val="000000"/>
            <w:lang w:val="de-DE"/>
          </w:rPr>
          <w:t>, K.V.</w:t>
        </w:r>
      </w:ins>
      <w:ins w:id="28" w:author="Katharina Wellstein" w:date="2025-08-20T17:19:00Z" w16du:dateUtc="2025-08-20T15:19:00Z">
        <w:r>
          <w:rPr>
            <w:color w:val="000000"/>
            <w:vertAlign w:val="superscript"/>
            <w:lang w:val="de-DE"/>
          </w:rPr>
          <w:t>3</w:t>
        </w:r>
      </w:ins>
      <w:ins w:id="29" w:author="Katharina Wellstein" w:date="2025-08-20T17:17:00Z" w16du:dateUtc="2025-08-20T15:17:00Z">
        <w:r>
          <w:rPr>
            <w:color w:val="000000"/>
            <w:vertAlign w:val="superscript"/>
            <w:lang w:val="de-DE"/>
          </w:rPr>
          <w:t>,</w:t>
        </w:r>
      </w:ins>
      <w:ins w:id="30" w:author="Katharina Wellstein" w:date="2025-08-20T17:19:00Z" w16du:dateUtc="2025-08-20T15:19:00Z">
        <w:r>
          <w:rPr>
            <w:color w:val="000000"/>
            <w:vertAlign w:val="superscript"/>
            <w:lang w:val="de-DE"/>
          </w:rPr>
          <w:t>4</w:t>
        </w:r>
      </w:ins>
      <w:commentRangeEnd w:id="23"/>
      <w:ins w:id="31" w:author="Katharina Wellstein" w:date="2025-08-20T17:24:00Z" w16du:dateUtc="2025-08-20T15:24:00Z">
        <w:r>
          <w:rPr>
            <w:rStyle w:val="CommentReference"/>
            <w:rFonts w:asciiTheme="minorHAnsi" w:eastAsiaTheme="minorEastAsia" w:hAnsiTheme="minorHAnsi" w:cstheme="minorBidi"/>
            <w:kern w:val="2"/>
            <w14:ligatures w14:val="standardContextual"/>
          </w:rPr>
          <w:commentReference w:id="23"/>
        </w:r>
      </w:ins>
    </w:p>
    <w:p w14:paraId="062C51E7" w14:textId="77777777" w:rsidR="004B2D18" w:rsidRDefault="004B2D18" w:rsidP="004B2D18">
      <w:pPr>
        <w:pStyle w:val="NormalWeb"/>
        <w:spacing w:before="0" w:beforeAutospacing="0" w:after="0" w:afterAutospacing="0"/>
        <w:rPr>
          <w:ins w:id="32" w:author="Katharina Wellstein" w:date="2025-08-20T17:18:00Z" w16du:dateUtc="2025-08-20T15:18:00Z"/>
          <w:color w:val="000000"/>
          <w:vertAlign w:val="superscript"/>
          <w:lang w:val="de-DE"/>
        </w:rPr>
      </w:pPr>
    </w:p>
    <w:p w14:paraId="1601D64D" w14:textId="29514AB2" w:rsidR="004B2D18" w:rsidRPr="004B2D18" w:rsidRDefault="004B2D18" w:rsidP="004B2D18">
      <w:pPr>
        <w:pStyle w:val="NormalWeb"/>
        <w:spacing w:before="0" w:beforeAutospacing="0" w:after="0" w:afterAutospacing="0"/>
        <w:rPr>
          <w:ins w:id="33" w:author="Katharina Wellstein" w:date="2025-08-20T17:21:00Z" w16du:dateUtc="2025-08-20T15:21:00Z"/>
          <w:color w:val="000000"/>
          <w:lang w:val="en-US"/>
        </w:rPr>
      </w:pPr>
      <w:ins w:id="34" w:author="Katharina Wellstein" w:date="2025-08-20T17:21:00Z" w16du:dateUtc="2025-08-20T15:21:00Z">
        <w:r>
          <w:rPr>
            <w:color w:val="000000"/>
            <w:vertAlign w:val="superscript"/>
            <w:lang w:val="en-US"/>
          </w:rPr>
          <w:t xml:space="preserve">1 </w:t>
        </w:r>
        <w:r>
          <w:rPr>
            <w:color w:val="000000"/>
            <w:lang w:val="en-US"/>
          </w:rPr>
          <w:t>John Hunter Hospital, H</w:t>
        </w:r>
        <w:r w:rsidRPr="004B2D18">
          <w:rPr>
            <w:color w:val="000000"/>
            <w:lang w:val="en-US"/>
          </w:rPr>
          <w:t>unter New England Local Health District</w:t>
        </w:r>
        <w:r>
          <w:rPr>
            <w:color w:val="000000"/>
            <w:lang w:val="en-US"/>
          </w:rPr>
          <w:t>, Australia</w:t>
        </w:r>
      </w:ins>
    </w:p>
    <w:p w14:paraId="2C7CEC7B" w14:textId="727DE886" w:rsidR="004B2D18" w:rsidRDefault="004B2D18" w:rsidP="004B2D18">
      <w:pPr>
        <w:pStyle w:val="NormalWeb"/>
        <w:spacing w:before="0" w:beforeAutospacing="0" w:after="0" w:afterAutospacing="0"/>
        <w:rPr>
          <w:ins w:id="35" w:author="Katharina Wellstein" w:date="2025-08-20T17:19:00Z" w16du:dateUtc="2025-08-20T15:19:00Z"/>
          <w:color w:val="000000"/>
          <w:lang w:val="en-US"/>
        </w:rPr>
      </w:pPr>
      <w:ins w:id="36" w:author="Katharina Wellstein" w:date="2025-08-20T17:19:00Z" w16du:dateUtc="2025-08-20T15:19:00Z">
        <w:r w:rsidRPr="004B2D18">
          <w:rPr>
            <w:color w:val="000000"/>
            <w:vertAlign w:val="superscript"/>
            <w:lang w:val="en-US"/>
          </w:rPr>
          <w:t>2</w:t>
        </w:r>
        <w:r w:rsidRPr="004B2D18">
          <w:rPr>
            <w:color w:val="000000"/>
            <w:lang w:val="en-US"/>
          </w:rPr>
          <w:t xml:space="preserve"> University of Sydney, Sydney</w:t>
        </w:r>
      </w:ins>
      <w:ins w:id="37" w:author="Katharina Wellstein" w:date="2025-08-20T17:21:00Z" w16du:dateUtc="2025-08-20T15:21:00Z">
        <w:r>
          <w:rPr>
            <w:color w:val="000000"/>
            <w:lang w:val="en-US"/>
          </w:rPr>
          <w:t>,</w:t>
        </w:r>
      </w:ins>
      <w:ins w:id="38" w:author="Katharina Wellstein" w:date="2025-08-20T17:19:00Z" w16du:dateUtc="2025-08-20T15:19:00Z">
        <w:r w:rsidRPr="004B2D18">
          <w:rPr>
            <w:color w:val="000000"/>
            <w:lang w:val="en-US"/>
          </w:rPr>
          <w:t xml:space="preserve"> Austr</w:t>
        </w:r>
        <w:r>
          <w:rPr>
            <w:color w:val="000000"/>
            <w:lang w:val="en-US"/>
          </w:rPr>
          <w:t>alia</w:t>
        </w:r>
      </w:ins>
    </w:p>
    <w:p w14:paraId="6D0AB9A7" w14:textId="086B50BA" w:rsidR="004B2D18" w:rsidRDefault="004B2D18" w:rsidP="004B2D18">
      <w:pPr>
        <w:pStyle w:val="NormalWeb"/>
        <w:spacing w:before="0" w:beforeAutospacing="0" w:after="0" w:afterAutospacing="0"/>
        <w:rPr>
          <w:ins w:id="39" w:author="Katharina Wellstein" w:date="2025-08-20T17:20:00Z" w16du:dateUtc="2025-08-20T15:20:00Z"/>
          <w:color w:val="000000"/>
          <w:lang w:val="en-US"/>
        </w:rPr>
      </w:pPr>
      <w:ins w:id="40" w:author="Katharina Wellstein" w:date="2025-08-20T17:19:00Z" w16du:dateUtc="2025-08-20T15:19:00Z">
        <w:r>
          <w:rPr>
            <w:color w:val="000000"/>
            <w:vertAlign w:val="superscript"/>
            <w:lang w:val="en-US"/>
          </w:rPr>
          <w:t>3</w:t>
        </w:r>
        <w:r w:rsidRPr="00FD0341">
          <w:rPr>
            <w:color w:val="000000"/>
            <w:lang w:val="en-US"/>
          </w:rPr>
          <w:t xml:space="preserve"> University of </w:t>
        </w:r>
        <w:r>
          <w:rPr>
            <w:color w:val="000000"/>
            <w:lang w:val="en-US"/>
          </w:rPr>
          <w:t>Newcastle</w:t>
        </w:r>
        <w:r w:rsidRPr="00FD0341">
          <w:rPr>
            <w:color w:val="000000"/>
            <w:lang w:val="en-US"/>
          </w:rPr>
          <w:t xml:space="preserve">, </w:t>
        </w:r>
        <w:r>
          <w:rPr>
            <w:color w:val="000000"/>
            <w:lang w:val="en-US"/>
          </w:rPr>
          <w:t>Ne</w:t>
        </w:r>
      </w:ins>
      <w:ins w:id="41" w:author="Katharina Wellstein" w:date="2025-08-20T17:20:00Z" w16du:dateUtc="2025-08-20T15:20:00Z">
        <w:r>
          <w:rPr>
            <w:color w:val="000000"/>
            <w:lang w:val="en-US"/>
          </w:rPr>
          <w:t>wcastle</w:t>
        </w:r>
      </w:ins>
      <w:ins w:id="42" w:author="Katharina Wellstein" w:date="2025-08-20T17:22:00Z" w16du:dateUtc="2025-08-20T15:22:00Z">
        <w:r>
          <w:rPr>
            <w:color w:val="000000"/>
            <w:lang w:val="en-US"/>
          </w:rPr>
          <w:t>,</w:t>
        </w:r>
      </w:ins>
      <w:ins w:id="43" w:author="Katharina Wellstein" w:date="2025-08-20T17:19:00Z" w16du:dateUtc="2025-08-20T15:19:00Z">
        <w:r w:rsidRPr="00FD0341">
          <w:rPr>
            <w:color w:val="000000"/>
            <w:lang w:val="en-US"/>
          </w:rPr>
          <w:t xml:space="preserve"> Austr</w:t>
        </w:r>
        <w:r>
          <w:rPr>
            <w:color w:val="000000"/>
            <w:lang w:val="en-US"/>
          </w:rPr>
          <w:t>alia</w:t>
        </w:r>
      </w:ins>
    </w:p>
    <w:p w14:paraId="5A0E2E8F" w14:textId="655102F7" w:rsidR="004B2D18" w:rsidRDefault="004B2D18" w:rsidP="004B2D18">
      <w:pPr>
        <w:pStyle w:val="NormalWeb"/>
        <w:spacing w:before="0" w:beforeAutospacing="0" w:after="0" w:afterAutospacing="0"/>
        <w:rPr>
          <w:ins w:id="44" w:author="Katharina Wellstein" w:date="2025-08-20T17:23:00Z" w16du:dateUtc="2025-08-20T15:23:00Z"/>
          <w:color w:val="000000"/>
          <w:lang w:val="en-US"/>
        </w:rPr>
      </w:pPr>
      <w:ins w:id="45" w:author="Katharina Wellstein" w:date="2025-08-20T17:20:00Z" w16du:dateUtc="2025-08-20T15:20:00Z">
        <w:r>
          <w:rPr>
            <w:color w:val="000000"/>
            <w:vertAlign w:val="superscript"/>
            <w:lang w:val="en-US"/>
          </w:rPr>
          <w:t>4</w:t>
        </w:r>
        <w:r w:rsidRPr="00FD0341">
          <w:rPr>
            <w:color w:val="000000"/>
            <w:lang w:val="en-US"/>
          </w:rPr>
          <w:t xml:space="preserve"> </w:t>
        </w:r>
        <w:r>
          <w:rPr>
            <w:color w:val="000000"/>
            <w:lang w:val="en-US"/>
          </w:rPr>
          <w:t>Hunter Medical Research Institute</w:t>
        </w:r>
        <w:r w:rsidRPr="00FD0341">
          <w:rPr>
            <w:color w:val="000000"/>
            <w:lang w:val="en-US"/>
          </w:rPr>
          <w:t xml:space="preserve">, </w:t>
        </w:r>
        <w:r>
          <w:rPr>
            <w:color w:val="000000"/>
            <w:lang w:val="en-US"/>
          </w:rPr>
          <w:t>Newcastle</w:t>
        </w:r>
      </w:ins>
      <w:ins w:id="46" w:author="Katharina Wellstein" w:date="2025-08-20T17:22:00Z" w16du:dateUtc="2025-08-20T15:22:00Z">
        <w:r>
          <w:rPr>
            <w:color w:val="000000"/>
            <w:lang w:val="en-US"/>
          </w:rPr>
          <w:t>,</w:t>
        </w:r>
      </w:ins>
      <w:ins w:id="47" w:author="Katharina Wellstein" w:date="2025-08-20T17:20:00Z" w16du:dateUtc="2025-08-20T15:20:00Z">
        <w:r w:rsidRPr="00FD0341">
          <w:rPr>
            <w:color w:val="000000"/>
            <w:lang w:val="en-US"/>
          </w:rPr>
          <w:t xml:space="preserve"> Austr</w:t>
        </w:r>
        <w:r>
          <w:rPr>
            <w:color w:val="000000"/>
            <w:lang w:val="en-US"/>
          </w:rPr>
          <w:t>alia</w:t>
        </w:r>
      </w:ins>
    </w:p>
    <w:p w14:paraId="756BD736" w14:textId="77777777" w:rsidR="004B2D18" w:rsidRPr="004B2D18" w:rsidRDefault="004B2D18" w:rsidP="004B2D18">
      <w:pPr>
        <w:pStyle w:val="NormalWeb"/>
        <w:spacing w:before="0" w:beforeAutospacing="0" w:after="0" w:afterAutospacing="0"/>
        <w:rPr>
          <w:ins w:id="48" w:author="Katharina Wellstein" w:date="2025-08-20T17:11:00Z" w16du:dateUtc="2025-08-20T15:11:00Z"/>
          <w:color w:val="000000"/>
          <w:lang w:val="en-US"/>
        </w:rPr>
      </w:pPr>
    </w:p>
    <w:p w14:paraId="566AB85F" w14:textId="427DA505" w:rsidR="00D2487B" w:rsidDel="00710907" w:rsidRDefault="00710907" w:rsidP="0054048D">
      <w:pPr>
        <w:pStyle w:val="NormalWeb"/>
        <w:jc w:val="both"/>
        <w:rPr>
          <w:del w:id="49" w:author="Katharina Wellstein" w:date="2025-08-20T16:14:00Z" w16du:dateUtc="2025-08-20T14:14:00Z"/>
          <w:color w:val="000000"/>
        </w:rPr>
      </w:pPr>
      <w:ins w:id="50" w:author="Katharina Wellstein" w:date="2025-08-20T16:18:00Z" w16du:dateUtc="2025-08-20T14:18:00Z">
        <w:r>
          <w:rPr>
            <w:color w:val="000000"/>
          </w:rPr>
          <w:t xml:space="preserve">Schizophrenia is a heterogenous disorder consisting of </w:t>
        </w:r>
      </w:ins>
      <w:ins w:id="51" w:author="Katharina Wellstein" w:date="2025-08-20T16:19:00Z" w16du:dateUtc="2025-08-20T14:19:00Z">
        <w:r>
          <w:rPr>
            <w:color w:val="000000"/>
          </w:rPr>
          <w:t xml:space="preserve">symptom ranging from cognitive to affective symptoms. </w:t>
        </w:r>
      </w:ins>
      <w:commentRangeStart w:id="52"/>
      <w:del w:id="53" w:author="Katharina Wellstein" w:date="2025-08-20T16:14:00Z" w16du:dateUtc="2025-08-20T14:14:00Z">
        <w:r w:rsidR="00D2487B" w:rsidDel="00710907">
          <w:rPr>
            <w:color w:val="000000"/>
          </w:rPr>
          <w:delText>Negative symptoms of schizophrenia</w:delText>
        </w:r>
        <w:r w:rsidR="00EB0397" w:rsidDel="00710907">
          <w:rPr>
            <w:color w:val="000000"/>
          </w:rPr>
          <w:delText xml:space="preserve"> form the main </w:delText>
        </w:r>
        <w:r w:rsidR="00D2487B" w:rsidDel="00710907">
          <w:rPr>
            <w:color w:val="000000"/>
          </w:rPr>
          <w:delText>burden</w:delText>
        </w:r>
        <w:r w:rsidR="00EB0397" w:rsidDel="00710907">
          <w:rPr>
            <w:color w:val="000000"/>
          </w:rPr>
          <w:delText xml:space="preserve"> of disease,</w:delText>
        </w:r>
        <w:r w:rsidR="00D2487B" w:rsidDel="00710907">
          <w:rPr>
            <w:color w:val="000000"/>
          </w:rPr>
          <w:delText xml:space="preserve"> yet remain poorly understood and lack effective treatments. These symptoms are closely linked to impairments in emotional neurocognitive processes</w:delText>
        </w:r>
        <w:r w:rsidR="00AB77AB" w:rsidDel="00710907">
          <w:rPr>
            <w:color w:val="000000"/>
          </w:rPr>
          <w:delText xml:space="preserve">. </w:delText>
        </w:r>
        <w:r w:rsidR="00D2487B" w:rsidDel="00710907">
          <w:rPr>
            <w:color w:val="000000"/>
          </w:rPr>
          <w:delText xml:space="preserve"> </w:delText>
        </w:r>
      </w:del>
    </w:p>
    <w:p w14:paraId="573000C8" w14:textId="20FED91B" w:rsidR="00D2487B" w:rsidRDefault="00D2487B" w:rsidP="0054048D">
      <w:pPr>
        <w:pStyle w:val="NormalWeb"/>
        <w:jc w:val="both"/>
        <w:rPr>
          <w:ins w:id="54" w:author="Katharina Wellstein" w:date="2025-08-20T16:23:00Z" w16du:dateUtc="2025-08-20T14:23:00Z"/>
          <w:color w:val="000000"/>
        </w:rPr>
      </w:pPr>
      <w:r>
        <w:rPr>
          <w:color w:val="000000"/>
        </w:rPr>
        <w:t>Movie</w:t>
      </w:r>
      <w:commentRangeEnd w:id="52"/>
      <w:r w:rsidR="00710907">
        <w:rPr>
          <w:rStyle w:val="CommentReference"/>
          <w:rFonts w:asciiTheme="minorHAnsi" w:eastAsiaTheme="minorEastAsia" w:hAnsiTheme="minorHAnsi" w:cstheme="minorBidi"/>
          <w:kern w:val="2"/>
          <w14:ligatures w14:val="standardContextual"/>
        </w:rPr>
        <w:commentReference w:id="52"/>
      </w:r>
      <w:r>
        <w:rPr>
          <w:color w:val="000000"/>
        </w:rPr>
        <w:t xml:space="preserve"> stimuli </w:t>
      </w:r>
      <w:del w:id="55" w:author="Katharina Wellstein" w:date="2025-08-20T16:20:00Z" w16du:dateUtc="2025-08-20T14:20:00Z">
        <w:r w:rsidDel="00710907">
          <w:rPr>
            <w:color w:val="000000"/>
          </w:rPr>
          <w:delText xml:space="preserve">elicit </w:delText>
        </w:r>
      </w:del>
      <w:ins w:id="56" w:author="Katharina Wellstein" w:date="2025-08-20T17:06:00Z" w16du:dateUtc="2025-08-20T15:06:00Z">
        <w:r w:rsidR="00C845BB">
          <w:rPr>
            <w:color w:val="000000"/>
          </w:rPr>
          <w:t>are</w:t>
        </w:r>
      </w:ins>
      <w:ins w:id="57" w:author="Katharina Wellstein" w:date="2025-08-20T16:16:00Z" w16du:dateUtc="2025-08-20T14:16:00Z">
        <w:r w:rsidR="00710907">
          <w:rPr>
            <w:color w:val="000000"/>
          </w:rPr>
          <w:t xml:space="preserve"> </w:t>
        </w:r>
      </w:ins>
      <w:ins w:id="58" w:author="Katharina Wellstein" w:date="2025-08-20T17:06:00Z" w16du:dateUtc="2025-08-20T15:06:00Z">
        <w:r w:rsidR="00C845BB">
          <w:rPr>
            <w:color w:val="000000"/>
          </w:rPr>
          <w:t xml:space="preserve">promising </w:t>
        </w:r>
      </w:ins>
      <w:ins w:id="59" w:author="Katharina Wellstein" w:date="2025-08-20T16:16:00Z" w16du:dateUtc="2025-08-20T14:16:00Z">
        <w:r w:rsidR="00710907">
          <w:rPr>
            <w:color w:val="000000"/>
          </w:rPr>
          <w:t>paradigm to investigate</w:t>
        </w:r>
      </w:ins>
      <w:del w:id="60" w:author="Katharina Wellstein" w:date="2025-08-20T16:16:00Z" w16du:dateUtc="2025-08-20T14:16:00Z">
        <w:r w:rsidDel="00710907">
          <w:rPr>
            <w:color w:val="000000"/>
          </w:rPr>
          <w:delText>synchronised brain dynamics across individuals, reducing variance and exposing</w:delText>
        </w:r>
      </w:del>
      <w:ins w:id="61" w:author="Katharina Wellstein" w:date="2025-08-20T17:06:00Z" w16du:dateUtc="2025-08-20T15:06:00Z">
        <w:r w:rsidR="00C845BB">
          <w:rPr>
            <w:color w:val="000000"/>
          </w:rPr>
          <w:t xml:space="preserve"> </w:t>
        </w:r>
      </w:ins>
      <w:del w:id="62" w:author="Katharina Wellstein" w:date="2025-08-20T16:16:00Z" w16du:dateUtc="2025-08-20T14:16:00Z">
        <w:r w:rsidDel="00710907">
          <w:rPr>
            <w:color w:val="000000"/>
          </w:rPr>
          <w:delText xml:space="preserve"> </w:delText>
        </w:r>
      </w:del>
      <w:r>
        <w:rPr>
          <w:color w:val="000000"/>
        </w:rPr>
        <w:t xml:space="preserve">individual differences in emotional processing. </w:t>
      </w:r>
      <w:ins w:id="63" w:author="Katharina Wellstein" w:date="2025-08-20T16:21:00Z" w16du:dateUtc="2025-08-20T14:21:00Z">
        <w:r w:rsidR="00710907">
          <w:rPr>
            <w:color w:val="000000"/>
          </w:rPr>
          <w:t xml:space="preserve">Recent studies have shown that </w:t>
        </w:r>
        <w:r w:rsidR="00710907">
          <w:rPr>
            <w:color w:val="000000"/>
          </w:rPr>
          <w:t>symptom severity in schizophrenia</w:t>
        </w:r>
        <w:r w:rsidR="00710907">
          <w:rPr>
            <w:color w:val="000000"/>
          </w:rPr>
          <w:t xml:space="preserve"> is </w:t>
        </w:r>
      </w:ins>
      <w:del w:id="64" w:author="Katharina Wellstein" w:date="2025-08-20T16:16:00Z" w16du:dateUtc="2025-08-20T14:16:00Z">
        <w:r w:rsidR="00EB0397" w:rsidDel="00710907">
          <w:rPr>
            <w:color w:val="000000"/>
          </w:rPr>
          <w:delText xml:space="preserve">There are demonstrated </w:delText>
        </w:r>
      </w:del>
      <w:r w:rsidR="00EB0397">
        <w:rPr>
          <w:color w:val="000000"/>
        </w:rPr>
        <w:t>associat</w:t>
      </w:r>
      <w:ins w:id="65" w:author="Katharina Wellstein" w:date="2025-08-20T16:21:00Z" w16du:dateUtc="2025-08-20T14:21:00Z">
        <w:r w:rsidR="00710907">
          <w:rPr>
            <w:color w:val="000000"/>
          </w:rPr>
          <w:t>ed</w:t>
        </w:r>
      </w:ins>
      <w:del w:id="66" w:author="Katharina Wellstein" w:date="2025-08-20T16:21:00Z" w16du:dateUtc="2025-08-20T14:21:00Z">
        <w:r w:rsidR="00EB0397" w:rsidDel="00710907">
          <w:rPr>
            <w:color w:val="000000"/>
          </w:rPr>
          <w:delText>ions</w:delText>
        </w:r>
      </w:del>
      <w:r>
        <w:rPr>
          <w:color w:val="000000"/>
        </w:rPr>
        <w:t xml:space="preserve"> </w:t>
      </w:r>
      <w:del w:id="67" w:author="Katharina Wellstein" w:date="2025-08-20T16:21:00Z" w16du:dateUtc="2025-08-20T14:21:00Z">
        <w:r w:rsidDel="00710907">
          <w:rPr>
            <w:color w:val="000000"/>
          </w:rPr>
          <w:delText>between altered</w:delText>
        </w:r>
      </w:del>
      <w:ins w:id="68" w:author="Katharina Wellstein" w:date="2025-08-20T16:21:00Z" w16du:dateUtc="2025-08-20T14:21:00Z">
        <w:r w:rsidR="00710907">
          <w:rPr>
            <w:color w:val="000000"/>
          </w:rPr>
          <w:t xml:space="preserve">with </w:t>
        </w:r>
      </w:ins>
      <w:ins w:id="69" w:author="Katharina Wellstein" w:date="2025-08-20T17:07:00Z" w16du:dateUtc="2025-08-20T15:07:00Z">
        <w:r w:rsidR="00C845BB">
          <w:rPr>
            <w:color w:val="000000"/>
          </w:rPr>
          <w:t>de</w:t>
        </w:r>
      </w:ins>
      <w:ins w:id="70" w:author="Katharina Wellstein" w:date="2025-08-20T16:21:00Z" w16du:dateUtc="2025-08-20T14:21:00Z">
        <w:r w:rsidR="00710907">
          <w:rPr>
            <w:color w:val="000000"/>
          </w:rPr>
          <w:t>creased</w:t>
        </w:r>
      </w:ins>
      <w:r>
        <w:rPr>
          <w:color w:val="000000"/>
        </w:rPr>
        <w:t xml:space="preserve"> neural synchrony </w:t>
      </w:r>
      <w:del w:id="71" w:author="Katharina Wellstein" w:date="2025-08-20T16:22:00Z" w16du:dateUtc="2025-08-20T14:22:00Z">
        <w:r w:rsidDel="00710907">
          <w:rPr>
            <w:color w:val="000000"/>
          </w:rPr>
          <w:delText>during movie viewing</w:delText>
        </w:r>
      </w:del>
      <w:ins w:id="72" w:author="Katharina Wellstein" w:date="2025-08-20T16:22:00Z" w16du:dateUtc="2025-08-20T14:22:00Z">
        <w:r w:rsidR="00710907">
          <w:rPr>
            <w:color w:val="000000"/>
          </w:rPr>
          <w:t xml:space="preserve">when </w:t>
        </w:r>
      </w:ins>
      <w:ins w:id="73" w:author="Katharina Wellstein" w:date="2025-08-20T16:23:00Z" w16du:dateUtc="2025-08-20T14:23:00Z">
        <w:r w:rsidR="00710907">
          <w:rPr>
            <w:color w:val="000000"/>
          </w:rPr>
          <w:t>viewing comedy movie clips.</w:t>
        </w:r>
      </w:ins>
      <w:del w:id="74" w:author="Katharina Wellstein" w:date="2025-08-20T16:22:00Z" w16du:dateUtc="2025-08-20T14:22:00Z">
        <w:r w:rsidDel="00710907">
          <w:rPr>
            <w:color w:val="000000"/>
          </w:rPr>
          <w:delText xml:space="preserve"> and increased </w:delText>
        </w:r>
      </w:del>
      <w:del w:id="75" w:author="Katharina Wellstein" w:date="2025-08-20T16:21:00Z" w16du:dateUtc="2025-08-20T14:21:00Z">
        <w:r w:rsidDel="00710907">
          <w:rPr>
            <w:color w:val="000000"/>
          </w:rPr>
          <w:delText>symptom severity in schizophrenia</w:delText>
        </w:r>
        <w:r w:rsidR="00EB0397" w:rsidDel="00710907">
          <w:rPr>
            <w:color w:val="000000"/>
          </w:rPr>
          <w:delText>.</w:delText>
        </w:r>
      </w:del>
    </w:p>
    <w:p w14:paraId="26BFBA16" w14:textId="1D3124D2" w:rsidR="00EB0397" w:rsidDel="008F2C3F" w:rsidRDefault="008F2C3F" w:rsidP="0054048D">
      <w:pPr>
        <w:pStyle w:val="NormalWeb"/>
        <w:jc w:val="both"/>
        <w:rPr>
          <w:moveFrom w:id="76" w:author="Katharina Wellstein" w:date="2025-08-20T16:24:00Z" w16du:dateUtc="2025-08-20T14:24:00Z"/>
          <w:color w:val="000000"/>
        </w:rPr>
      </w:pPr>
      <w:ins w:id="77" w:author="Katharina Wellstein" w:date="2025-08-20T16:23:00Z" w16du:dateUtc="2025-08-20T14:23:00Z">
        <w:r>
          <w:rPr>
            <w:color w:val="000000"/>
          </w:rPr>
          <w:t xml:space="preserve">We acquired </w:t>
        </w:r>
      </w:ins>
      <w:moveFromRangeStart w:id="78" w:author="Katharina Wellstein" w:date="2025-08-20T16:24:00Z" w:name="move206599456"/>
      <w:moveFrom w:id="79" w:author="Katharina Wellstein" w:date="2025-08-20T16:24:00Z" w16du:dateUtc="2025-08-20T14:24:00Z">
        <w:r w:rsidR="00D2487B" w:rsidDel="008F2C3F">
          <w:rPr>
            <w:color w:val="000000"/>
          </w:rPr>
          <w:t>The</w:t>
        </w:r>
        <w:r w:rsidR="00D2487B" w:rsidDel="008F2C3F">
          <w:rPr>
            <w:rStyle w:val="apple-converted-space"/>
            <w:rFonts w:eastAsiaTheme="majorEastAsia"/>
            <w:color w:val="000000"/>
          </w:rPr>
          <w:t> </w:t>
        </w:r>
        <w:r w:rsidR="00D2487B" w:rsidRPr="00912A72" w:rsidDel="008F2C3F">
          <w:rPr>
            <w:rStyle w:val="Strong"/>
            <w:rFonts w:eastAsiaTheme="majorEastAsia"/>
            <w:b w:val="0"/>
            <w:bCs w:val="0"/>
            <w:color w:val="000000"/>
          </w:rPr>
          <w:t>hidden Markov model (HMM)</w:t>
        </w:r>
        <w:r w:rsidR="00D2487B" w:rsidDel="008F2C3F">
          <w:rPr>
            <w:rStyle w:val="apple-converted-space"/>
            <w:rFonts w:eastAsiaTheme="majorEastAsia"/>
            <w:color w:val="000000"/>
          </w:rPr>
          <w:t> </w:t>
        </w:r>
        <w:r w:rsidR="00EB0397" w:rsidDel="008F2C3F">
          <w:rPr>
            <w:color w:val="000000"/>
          </w:rPr>
          <w:t>identifies</w:t>
        </w:r>
        <w:r w:rsidR="00D2487B" w:rsidDel="008F2C3F">
          <w:rPr>
            <w:color w:val="000000"/>
          </w:rPr>
          <w:t xml:space="preserve"> temporally evolving brain states from fMRI data. </w:t>
        </w:r>
        <w:r w:rsidR="00EB0397" w:rsidDel="008F2C3F">
          <w:rPr>
            <w:color w:val="000000"/>
          </w:rPr>
          <w:t>Reduced brain dynamism and increased time in inactive HMM states have been demonstrated in schizophrenia.</w:t>
        </w:r>
      </w:moveFrom>
    </w:p>
    <w:p w14:paraId="22E56BB3" w14:textId="5079081D" w:rsidR="002A3CEE" w:rsidRDefault="00AB77AB" w:rsidP="00E50D5D">
      <w:pPr>
        <w:pStyle w:val="NormalWeb"/>
        <w:jc w:val="both"/>
        <w:rPr>
          <w:ins w:id="80" w:author="Katharina Wellstein" w:date="2025-08-20T16:54:00Z" w16du:dateUtc="2025-08-20T14:54:00Z"/>
          <w:color w:val="000000"/>
        </w:rPr>
      </w:pPr>
      <w:moveFrom w:id="81" w:author="Katharina Wellstein" w:date="2025-08-20T16:24:00Z" w16du:dateUtc="2025-08-20T14:24:00Z">
        <w:r w:rsidDel="008F2C3F">
          <w:rPr>
            <w:color w:val="000000"/>
          </w:rPr>
          <w:t>Here, we apply</w:t>
        </w:r>
        <w:r w:rsidR="00D2487B" w:rsidDel="008F2C3F">
          <w:rPr>
            <w:color w:val="000000"/>
          </w:rPr>
          <w:t xml:space="preserve"> HMM analysis to </w:t>
        </w:r>
      </w:moveFrom>
      <w:moveFromRangeEnd w:id="78"/>
      <w:r w:rsidR="00D2487B">
        <w:rPr>
          <w:color w:val="000000"/>
        </w:rPr>
        <w:t xml:space="preserve">fMRI </w:t>
      </w:r>
      <w:r>
        <w:rPr>
          <w:color w:val="000000"/>
        </w:rPr>
        <w:t>data of</w:t>
      </w:r>
      <w:del w:id="82" w:author="Katharina Wellstein" w:date="2025-08-20T17:10:00Z" w16du:dateUtc="2025-08-20T15:10:00Z">
        <w:r w:rsidR="00D2487B" w:rsidDel="00C845BB">
          <w:rPr>
            <w:color w:val="000000"/>
          </w:rPr>
          <w:delText xml:space="preserve"> 40</w:delText>
        </w:r>
      </w:del>
      <w:ins w:id="83" w:author="Katharina Wellstein" w:date="2025-08-20T17:10:00Z" w16du:dateUtc="2025-08-20T15:10:00Z">
        <w:r w:rsidR="00C845BB">
          <w:rPr>
            <w:color w:val="000000"/>
          </w:rPr>
          <w:t xml:space="preserve"> 80 participants</w:t>
        </w:r>
      </w:ins>
      <w:r w:rsidR="00D2487B">
        <w:rPr>
          <w:color w:val="000000"/>
        </w:rPr>
        <w:t xml:space="preserve"> </w:t>
      </w:r>
      <w:del w:id="84" w:author="Katharina Wellstein" w:date="2025-08-20T16:24:00Z" w16du:dateUtc="2025-08-20T14:24:00Z">
        <w:r w:rsidR="00FE66E4" w:rsidDel="008F2C3F">
          <w:rPr>
            <w:color w:val="000000"/>
          </w:rPr>
          <w:delText xml:space="preserve">invited </w:delText>
        </w:r>
      </w:del>
      <w:del w:id="85" w:author="Katharina Wellstein" w:date="2025-08-20T17:10:00Z" w16du:dateUtc="2025-08-20T15:10:00Z">
        <w:r w:rsidR="00D2487B" w:rsidDel="00C845BB">
          <w:rPr>
            <w:color w:val="000000"/>
          </w:rPr>
          <w:delText>individuals</w:delText>
        </w:r>
      </w:del>
      <w:ins w:id="86" w:author="Katharina Wellstein" w:date="2025-08-20T17:10:00Z" w16du:dateUtc="2025-08-20T15:10:00Z">
        <w:r w:rsidR="00C845BB">
          <w:rPr>
            <w:color w:val="000000"/>
          </w:rPr>
          <w:t xml:space="preserve">(40 </w:t>
        </w:r>
      </w:ins>
      <w:del w:id="87" w:author="Katharina Wellstein" w:date="2025-08-20T17:10:00Z" w16du:dateUtc="2025-08-20T15:10:00Z">
        <w:r w:rsidR="00D2487B" w:rsidDel="00C845BB">
          <w:rPr>
            <w:color w:val="000000"/>
          </w:rPr>
          <w:delText xml:space="preserve"> </w:delText>
        </w:r>
      </w:del>
      <w:r w:rsidR="00D2487B">
        <w:rPr>
          <w:color w:val="000000"/>
        </w:rPr>
        <w:t xml:space="preserve">with </w:t>
      </w:r>
      <w:ins w:id="88" w:author="Katharina Wellstein" w:date="2025-08-20T16:24:00Z" w16du:dateUtc="2025-08-20T14:24:00Z">
        <w:r w:rsidR="008F2C3F">
          <w:rPr>
            <w:color w:val="000000"/>
          </w:rPr>
          <w:t xml:space="preserve">transdiagnostic </w:t>
        </w:r>
      </w:ins>
      <w:r w:rsidR="00D2487B">
        <w:rPr>
          <w:color w:val="000000"/>
        </w:rPr>
        <w:t>psychosis</w:t>
      </w:r>
      <w:ins w:id="89" w:author="Katharina Wellstein" w:date="2025-08-20T17:10:00Z" w16du:dateUtc="2025-08-20T15:10:00Z">
        <w:r w:rsidR="00C845BB">
          <w:rPr>
            <w:color w:val="000000"/>
          </w:rPr>
          <w:t xml:space="preserve">) </w:t>
        </w:r>
      </w:ins>
      <w:del w:id="90" w:author="Katharina Wellstein" w:date="2025-08-20T17:10:00Z" w16du:dateUtc="2025-08-20T15:10:00Z">
        <w:r w:rsidR="00D2487B" w:rsidDel="00C845BB">
          <w:rPr>
            <w:color w:val="000000"/>
          </w:rPr>
          <w:delText xml:space="preserve"> and 40 controls during </w:delText>
        </w:r>
      </w:del>
      <w:ins w:id="91" w:author="Katharina Wellstein" w:date="2025-08-20T17:10:00Z" w16du:dateUtc="2025-08-20T15:10:00Z">
        <w:r w:rsidR="00C845BB">
          <w:rPr>
            <w:color w:val="000000"/>
          </w:rPr>
          <w:t xml:space="preserve">who </w:t>
        </w:r>
      </w:ins>
      <w:r w:rsidR="00D2487B">
        <w:rPr>
          <w:color w:val="000000"/>
        </w:rPr>
        <w:t>view</w:t>
      </w:r>
      <w:ins w:id="92" w:author="Katharina Wellstein" w:date="2025-08-20T17:10:00Z" w16du:dateUtc="2025-08-20T15:10:00Z">
        <w:r w:rsidR="00C845BB">
          <w:rPr>
            <w:color w:val="000000"/>
          </w:rPr>
          <w:t>ed</w:t>
        </w:r>
      </w:ins>
      <w:del w:id="93" w:author="Katharina Wellstein" w:date="2025-08-20T17:10:00Z" w16du:dateUtc="2025-08-20T15:10:00Z">
        <w:r w:rsidR="00D2487B" w:rsidDel="00C845BB">
          <w:rPr>
            <w:color w:val="000000"/>
          </w:rPr>
          <w:delText>ing of</w:delText>
        </w:r>
      </w:del>
      <w:del w:id="94" w:author="Katharina Wellstein" w:date="2025-08-20T16:24:00Z" w16du:dateUtc="2025-08-20T14:24:00Z">
        <w:r w:rsidR="00D2487B" w:rsidDel="008F2C3F">
          <w:rPr>
            <w:color w:val="000000"/>
          </w:rPr>
          <w:delText xml:space="preserve"> an</w:delText>
        </w:r>
      </w:del>
      <w:r w:rsidR="00D2487B">
        <w:rPr>
          <w:color w:val="000000"/>
        </w:rPr>
        <w:t xml:space="preserve"> </w:t>
      </w:r>
      <w:del w:id="95" w:author="Katharina Wellstein" w:date="2025-08-20T16:26:00Z" w16du:dateUtc="2025-08-20T14:26:00Z">
        <w:r w:rsidR="00D2487B" w:rsidDel="008F2C3F">
          <w:rPr>
            <w:color w:val="000000"/>
          </w:rPr>
          <w:delText xml:space="preserve">emotional </w:delText>
        </w:r>
      </w:del>
      <w:r w:rsidR="00F95E58">
        <w:rPr>
          <w:color w:val="000000"/>
        </w:rPr>
        <w:t>video</w:t>
      </w:r>
      <w:r w:rsidR="00D2487B">
        <w:rPr>
          <w:color w:val="000000"/>
        </w:rPr>
        <w:t xml:space="preserve"> clip</w:t>
      </w:r>
      <w:ins w:id="96" w:author="Katharina Wellstein" w:date="2025-08-20T16:24:00Z" w16du:dateUtc="2025-08-20T14:24:00Z">
        <w:r w:rsidR="008F2C3F">
          <w:rPr>
            <w:color w:val="000000"/>
          </w:rPr>
          <w:t>s</w:t>
        </w:r>
      </w:ins>
      <w:ins w:id="97" w:author="Katharina Wellstein" w:date="2025-08-20T16:26:00Z" w16du:dateUtc="2025-08-20T14:26:00Z">
        <w:r w:rsidR="008F2C3F">
          <w:rPr>
            <w:color w:val="000000"/>
          </w:rPr>
          <w:t xml:space="preserve"> depicting scenes that ma</w:t>
        </w:r>
      </w:ins>
      <w:ins w:id="98" w:author="Katharina Wellstein" w:date="2025-08-20T16:27:00Z" w16du:dateUtc="2025-08-20T14:27:00Z">
        <w:r w:rsidR="008F2C3F">
          <w:rPr>
            <w:color w:val="000000"/>
          </w:rPr>
          <w:t>y elicit different emotional reactions</w:t>
        </w:r>
      </w:ins>
      <w:r w:rsidR="00D2487B">
        <w:rPr>
          <w:color w:val="000000"/>
        </w:rPr>
        <w:t xml:space="preserve">. </w:t>
      </w:r>
      <w:ins w:id="99" w:author="Katharina Wellstein" w:date="2025-08-20T16:27:00Z" w16du:dateUtc="2025-08-20T14:27:00Z">
        <w:r w:rsidR="008F2C3F">
          <w:rPr>
            <w:color w:val="000000"/>
          </w:rPr>
          <w:t>We will</w:t>
        </w:r>
      </w:ins>
      <w:ins w:id="100" w:author="Katharina Wellstein" w:date="2025-08-20T16:42:00Z" w16du:dateUtc="2025-08-20T14:42:00Z">
        <w:r w:rsidR="0013480B">
          <w:rPr>
            <w:color w:val="000000"/>
          </w:rPr>
          <w:t xml:space="preserve"> fit a </w:t>
        </w:r>
        <w:r w:rsidR="0013480B">
          <w:rPr>
            <w:color w:val="000000"/>
          </w:rPr>
          <w:t xml:space="preserve">hidden Markov model (HMM) </w:t>
        </w:r>
        <w:r w:rsidR="0013480B">
          <w:rPr>
            <w:color w:val="000000"/>
          </w:rPr>
          <w:t xml:space="preserve">to the fMRI data in order to extract </w:t>
        </w:r>
      </w:ins>
      <w:ins w:id="101" w:author="Katharina Wellstein" w:date="2025-08-20T16:44:00Z" w16du:dateUtc="2025-08-20T14:44:00Z">
        <w:r w:rsidR="00E50D5D">
          <w:rPr>
            <w:color w:val="000000"/>
          </w:rPr>
          <w:t>the brain</w:t>
        </w:r>
      </w:ins>
      <w:ins w:id="102" w:author="Katharina Wellstein" w:date="2025-08-20T16:43:00Z" w16du:dateUtc="2025-08-20T14:43:00Z">
        <w:r w:rsidR="00E50D5D">
          <w:rPr>
            <w:color w:val="000000"/>
          </w:rPr>
          <w:t xml:space="preserve"> states participants </w:t>
        </w:r>
      </w:ins>
      <w:ins w:id="103" w:author="Katharina Wellstein" w:date="2025-08-20T16:44:00Z" w16du:dateUtc="2025-08-20T14:44:00Z">
        <w:r w:rsidR="00E50D5D">
          <w:rPr>
            <w:color w:val="000000"/>
          </w:rPr>
          <w:t>occupy during movie viewing</w:t>
        </w:r>
      </w:ins>
      <w:ins w:id="104" w:author="Katharina Wellstein" w:date="2025-08-20T17:09:00Z" w16du:dateUtc="2025-08-20T15:09:00Z">
        <w:r w:rsidR="00C845BB">
          <w:rPr>
            <w:color w:val="000000"/>
          </w:rPr>
          <w:t xml:space="preserve"> and how much time they spend in these states </w:t>
        </w:r>
        <w:r w:rsidR="00C845BB">
          <w:rPr>
            <w:color w:val="000000"/>
          </w:rPr>
          <w:t>(fractional occupancy (</w:t>
        </w:r>
        <w:r w:rsidR="00C845BB">
          <w:rPr>
            <w:color w:val="000000"/>
          </w:rPr>
          <w:t>FO</w:t>
        </w:r>
        <w:r w:rsidR="00C845BB">
          <w:rPr>
            <w:color w:val="000000"/>
          </w:rPr>
          <w:t>))</w:t>
        </w:r>
      </w:ins>
      <w:ins w:id="105" w:author="Katharina Wellstein" w:date="2025-08-20T16:44:00Z" w16du:dateUtc="2025-08-20T14:44:00Z">
        <w:r w:rsidR="00E50D5D">
          <w:rPr>
            <w:color w:val="000000"/>
          </w:rPr>
          <w:t xml:space="preserve">. We will then </w:t>
        </w:r>
      </w:ins>
      <w:ins w:id="106" w:author="Katharina Wellstein" w:date="2025-08-20T16:27:00Z" w16du:dateUtc="2025-08-20T14:27:00Z">
        <w:r w:rsidR="008F2C3F">
          <w:rPr>
            <w:color w:val="000000"/>
          </w:rPr>
          <w:t>decode h</w:t>
        </w:r>
      </w:ins>
      <w:del w:id="107" w:author="Katharina Wellstein" w:date="2025-08-20T16:27:00Z" w16du:dateUtc="2025-08-20T14:27:00Z">
        <w:r w:rsidR="00F95E58" w:rsidDel="008F2C3F">
          <w:rPr>
            <w:color w:val="000000"/>
          </w:rPr>
          <w:delText>H</w:delText>
        </w:r>
      </w:del>
      <w:r w:rsidR="00F95E58">
        <w:rPr>
          <w:color w:val="000000"/>
        </w:rPr>
        <w:t xml:space="preserve">idden networks (HNs) </w:t>
      </w:r>
      <w:del w:id="108" w:author="Katharina Wellstein" w:date="2025-08-20T16:27:00Z" w16du:dateUtc="2025-08-20T14:27:00Z">
        <w:r w:rsidR="00F95E58" w:rsidDel="008F2C3F">
          <w:rPr>
            <w:color w:val="000000"/>
          </w:rPr>
          <w:delText>from the</w:delText>
        </w:r>
      </w:del>
      <w:ins w:id="109" w:author="Katharina Wellstein" w:date="2025-08-20T16:44:00Z" w16du:dateUtc="2025-08-20T14:44:00Z">
        <w:r w:rsidR="00E50D5D">
          <w:rPr>
            <w:color w:val="000000"/>
          </w:rPr>
          <w:t xml:space="preserve">based on the extracted states </w:t>
        </w:r>
      </w:ins>
      <w:del w:id="110" w:author="Katharina Wellstein" w:date="2025-08-20T16:42:00Z" w16du:dateUtc="2025-08-20T14:42:00Z">
        <w:r w:rsidR="00F95E58" w:rsidDel="0013480B">
          <w:rPr>
            <w:color w:val="000000"/>
          </w:rPr>
          <w:delText xml:space="preserve"> </w:delText>
        </w:r>
      </w:del>
      <w:del w:id="111" w:author="Katharina Wellstein" w:date="2025-08-20T16:44:00Z" w16du:dateUtc="2025-08-20T14:44:00Z">
        <w:r w:rsidR="00F95E58" w:rsidDel="00E50D5D">
          <w:rPr>
            <w:color w:val="000000"/>
          </w:rPr>
          <w:delText xml:space="preserve">HMM </w:delText>
        </w:r>
      </w:del>
      <w:del w:id="112" w:author="Katharina Wellstein" w:date="2025-08-20T16:28:00Z" w16du:dateUtc="2025-08-20T14:28:00Z">
        <w:r w:rsidR="00F95E58" w:rsidDel="008F2C3F">
          <w:rPr>
            <w:color w:val="000000"/>
          </w:rPr>
          <w:delText xml:space="preserve">model will be decoded </w:delText>
        </w:r>
      </w:del>
      <w:r w:rsidR="00F95E58">
        <w:rPr>
          <w:color w:val="000000"/>
        </w:rPr>
        <w:t xml:space="preserve">by </w:t>
      </w:r>
      <w:del w:id="113" w:author="Katharina Wellstein" w:date="2025-08-20T17:08:00Z" w16du:dateUtc="2025-08-20T15:08:00Z">
        <w:r w:rsidR="00F95E58" w:rsidDel="00C845BB">
          <w:rPr>
            <w:color w:val="000000"/>
          </w:rPr>
          <w:delText xml:space="preserve">forward association of </w:delText>
        </w:r>
      </w:del>
      <w:del w:id="114" w:author="Katharina Wellstein" w:date="2025-08-20T16:29:00Z" w16du:dateUtc="2025-08-20T14:29:00Z">
        <w:r w:rsidR="00F95E58" w:rsidDel="008F2C3F">
          <w:rPr>
            <w:color w:val="000000"/>
          </w:rPr>
          <w:delText xml:space="preserve">activated </w:delText>
        </w:r>
      </w:del>
      <w:del w:id="115" w:author="Katharina Wellstein" w:date="2025-08-20T17:08:00Z" w16du:dateUtc="2025-08-20T15:08:00Z">
        <w:r w:rsidR="00F95E58" w:rsidDel="00C845BB">
          <w:rPr>
            <w:color w:val="000000"/>
          </w:rPr>
          <w:delText>ROIs with</w:delText>
        </w:r>
      </w:del>
      <w:ins w:id="116" w:author="Katharina Wellstein" w:date="2025-08-20T17:08:00Z" w16du:dateUtc="2025-08-20T15:08:00Z">
        <w:r w:rsidR="00C845BB">
          <w:rPr>
            <w:color w:val="000000"/>
          </w:rPr>
          <w:t>associating them with</w:t>
        </w:r>
      </w:ins>
      <w:r w:rsidR="00F95E58">
        <w:rPr>
          <w:color w:val="000000"/>
        </w:rPr>
        <w:t xml:space="preserve"> 16 terms </w:t>
      </w:r>
      <w:del w:id="117" w:author="Katharina Wellstein" w:date="2025-08-20T17:08:00Z" w16du:dateUtc="2025-08-20T15:08:00Z">
        <w:r w:rsidDel="00C845BB">
          <w:rPr>
            <w:color w:val="000000"/>
          </w:rPr>
          <w:delText xml:space="preserve">on </w:delText>
        </w:r>
      </w:del>
      <w:ins w:id="118" w:author="Katharina Wellstein" w:date="2025-08-20T17:08:00Z" w16du:dateUtc="2025-08-20T15:08:00Z">
        <w:r w:rsidR="00C845BB">
          <w:rPr>
            <w:color w:val="000000"/>
          </w:rPr>
          <w:t>from</w:t>
        </w:r>
        <w:r w:rsidR="00C845BB">
          <w:rPr>
            <w:color w:val="000000"/>
          </w:rPr>
          <w:t xml:space="preserve"> </w:t>
        </w:r>
      </w:ins>
      <w:r>
        <w:rPr>
          <w:color w:val="000000"/>
        </w:rPr>
        <w:t xml:space="preserve">the </w:t>
      </w:r>
      <w:proofErr w:type="spellStart"/>
      <w:r>
        <w:rPr>
          <w:color w:val="000000"/>
        </w:rPr>
        <w:t>Neurosynth</w:t>
      </w:r>
      <w:proofErr w:type="spellEnd"/>
      <w:r>
        <w:rPr>
          <w:color w:val="000000"/>
        </w:rPr>
        <w:t xml:space="preserve"> database</w:t>
      </w:r>
      <w:ins w:id="119" w:author="Katharina Wellstein" w:date="2025-08-20T16:29:00Z" w16du:dateUtc="2025-08-20T14:29:00Z">
        <w:r w:rsidR="008F2C3F">
          <w:rPr>
            <w:color w:val="000000"/>
          </w:rPr>
          <w:t>.</w:t>
        </w:r>
      </w:ins>
      <w:del w:id="120" w:author="Katharina Wellstein" w:date="2025-08-20T16:29:00Z" w16du:dateUtc="2025-08-20T14:29:00Z">
        <w:r w:rsidDel="008F2C3F">
          <w:rPr>
            <w:color w:val="000000"/>
          </w:rPr>
          <w:delText>,</w:delText>
        </w:r>
      </w:del>
      <w:r>
        <w:rPr>
          <w:color w:val="000000"/>
        </w:rPr>
        <w:t xml:space="preserve"> </w:t>
      </w:r>
      <w:ins w:id="121" w:author="Katharina Wellstein" w:date="2025-08-20T17:08:00Z" w16du:dateUtc="2025-08-20T15:08:00Z">
        <w:r w:rsidR="00C845BB">
          <w:rPr>
            <w:color w:val="000000"/>
          </w:rPr>
          <w:t>Specifically,</w:t>
        </w:r>
      </w:ins>
      <w:ins w:id="122" w:author="Katharina Wellstein" w:date="2025-08-20T16:32:00Z" w16du:dateUtc="2025-08-20T14:32:00Z">
        <w:r w:rsidR="008F2C3F">
          <w:rPr>
            <w:color w:val="000000"/>
          </w:rPr>
          <w:t xml:space="preserve"> </w:t>
        </w:r>
      </w:ins>
      <w:commentRangeStart w:id="123"/>
      <w:del w:id="124" w:author="Katharina Wellstein" w:date="2025-08-20T16:32:00Z" w16du:dateUtc="2025-08-20T14:32:00Z">
        <w:r w:rsidR="00F95E58" w:rsidDel="008F2C3F">
          <w:rPr>
            <w:color w:val="000000"/>
          </w:rPr>
          <w:delText>chosen to characterise brain processes during video watching (</w:delText>
        </w:r>
      </w:del>
      <w:r w:rsidR="00F95E58">
        <w:rPr>
          <w:color w:val="000000"/>
        </w:rPr>
        <w:t>anxiety, language negative, positive, outdoor, task switching, inhibition, conflict, feedback, somatosensory, sensorimotor, auditory, emotion, face perception</w:t>
      </w:r>
      <w:del w:id="125" w:author="Katharina Wellstein" w:date="2025-08-20T16:33:00Z" w16du:dateUtc="2025-08-20T14:33:00Z">
        <w:r w:rsidR="00F95E58" w:rsidDel="008F2C3F">
          <w:rPr>
            <w:color w:val="000000"/>
          </w:rPr>
          <w:delText>)</w:delText>
        </w:r>
      </w:del>
      <w:r w:rsidR="00F95E58">
        <w:rPr>
          <w:color w:val="000000"/>
        </w:rPr>
        <w:t xml:space="preserve">. </w:t>
      </w:r>
      <w:commentRangeEnd w:id="123"/>
      <w:r w:rsidR="008F2C3F">
        <w:rPr>
          <w:rStyle w:val="CommentReference"/>
          <w:rFonts w:asciiTheme="minorHAnsi" w:eastAsiaTheme="minorEastAsia" w:hAnsiTheme="minorHAnsi" w:cstheme="minorBidi"/>
          <w:kern w:val="2"/>
          <w14:ligatures w14:val="standardContextual"/>
        </w:rPr>
        <w:commentReference w:id="123"/>
      </w:r>
      <w:del w:id="126" w:author="Katharina Wellstein" w:date="2025-08-20T17:11:00Z" w16du:dateUtc="2025-08-20T15:11:00Z">
        <w:r w:rsidR="00F95E58" w:rsidDel="00C845BB">
          <w:rPr>
            <w:color w:val="000000"/>
          </w:rPr>
          <w:delText>The video</w:delText>
        </w:r>
      </w:del>
      <w:del w:id="127" w:author="Katharina Wellstein" w:date="2025-08-20T16:41:00Z" w16du:dateUtc="2025-08-20T14:41:00Z">
        <w:r w:rsidR="00F95E58" w:rsidDel="0013480B">
          <w:rPr>
            <w:color w:val="000000"/>
          </w:rPr>
          <w:delText xml:space="preserve"> clip </w:delText>
        </w:r>
        <w:r w:rsidR="00EB0397" w:rsidDel="0013480B">
          <w:rPr>
            <w:color w:val="000000"/>
          </w:rPr>
          <w:delText>is</w:delText>
        </w:r>
        <w:r w:rsidR="00F95E58" w:rsidDel="0013480B">
          <w:rPr>
            <w:color w:val="000000"/>
          </w:rPr>
          <w:delText xml:space="preserve"> split into</w:delText>
        </w:r>
      </w:del>
      <w:del w:id="128" w:author="Katharina Wellstein" w:date="2025-08-20T17:11:00Z" w16du:dateUtc="2025-08-20T15:11:00Z">
        <w:r w:rsidR="00F95E58" w:rsidDel="00C845BB">
          <w:rPr>
            <w:color w:val="000000"/>
          </w:rPr>
          <w:delText xml:space="preserve"> temporal segments based on </w:delText>
        </w:r>
      </w:del>
      <w:del w:id="129" w:author="Katharina Wellstein" w:date="2025-08-20T16:41:00Z" w16du:dateUtc="2025-08-20T14:41:00Z">
        <w:r w:rsidR="00F95E58" w:rsidDel="0013480B">
          <w:rPr>
            <w:color w:val="000000"/>
          </w:rPr>
          <w:delText>content</w:delText>
        </w:r>
      </w:del>
      <w:del w:id="130" w:author="Katharina Wellstein" w:date="2025-08-20T17:11:00Z" w16du:dateUtc="2025-08-20T15:11:00Z">
        <w:r w:rsidR="00F95E58" w:rsidDel="00C845BB">
          <w:rPr>
            <w:color w:val="000000"/>
          </w:rPr>
          <w:delText>.</w:delText>
        </w:r>
      </w:del>
      <w:r w:rsidR="00F95E58">
        <w:rPr>
          <w:color w:val="000000"/>
        </w:rPr>
        <w:t xml:space="preserve"> </w:t>
      </w:r>
      <w:ins w:id="131" w:author="Katharina Wellstein" w:date="2025-08-20T16:52:00Z" w16du:dateUtc="2025-08-20T14:52:00Z">
        <w:r w:rsidR="00E50D5D">
          <w:rPr>
            <w:color w:val="000000"/>
          </w:rPr>
          <w:t xml:space="preserve">We </w:t>
        </w:r>
        <w:r w:rsidR="00E50D5D">
          <w:rPr>
            <w:color w:val="000000"/>
          </w:rPr>
          <w:t>will test two main hypotheses in this analysis: Firstl</w:t>
        </w:r>
      </w:ins>
      <w:ins w:id="132" w:author="Katharina Wellstein" w:date="2025-08-20T16:53:00Z" w16du:dateUtc="2025-08-20T14:53:00Z">
        <w:r w:rsidR="00E50D5D">
          <w:rPr>
            <w:color w:val="000000"/>
          </w:rPr>
          <w:t xml:space="preserve">y, we </w:t>
        </w:r>
      </w:ins>
      <w:ins w:id="133" w:author="Katharina Wellstein" w:date="2025-08-20T16:52:00Z" w16du:dateUtc="2025-08-20T14:52:00Z">
        <w:r w:rsidR="00E50D5D">
          <w:rPr>
            <w:color w:val="000000"/>
          </w:rPr>
          <w:t xml:space="preserve">hypothesise that the FO will be significantly different between </w:t>
        </w:r>
        <w:commentRangeStart w:id="134"/>
        <w:r w:rsidR="00E50D5D">
          <w:rPr>
            <w:color w:val="000000"/>
          </w:rPr>
          <w:t>group</w:t>
        </w:r>
      </w:ins>
      <w:ins w:id="135" w:author="Katharina Wellstein" w:date="2025-08-20T16:56:00Z" w16du:dateUtc="2025-08-20T14:56:00Z">
        <w:r w:rsidR="002A3CEE">
          <w:rPr>
            <w:color w:val="000000"/>
          </w:rPr>
          <w:t>s</w:t>
        </w:r>
        <w:commentRangeEnd w:id="134"/>
        <w:r w:rsidR="002A3CEE">
          <w:rPr>
            <w:rStyle w:val="CommentReference"/>
            <w:rFonts w:asciiTheme="minorHAnsi" w:eastAsiaTheme="minorEastAsia" w:hAnsiTheme="minorHAnsi" w:cstheme="minorBidi"/>
            <w:kern w:val="2"/>
            <w14:ligatures w14:val="standardContextual"/>
          </w:rPr>
          <w:commentReference w:id="134"/>
        </w:r>
      </w:ins>
      <w:ins w:id="136" w:author="Katharina Wellstein" w:date="2025-08-20T16:52:00Z" w16du:dateUtc="2025-08-20T14:52:00Z">
        <w:r w:rsidR="00E50D5D">
          <w:rPr>
            <w:color w:val="000000"/>
          </w:rPr>
          <w:t xml:space="preserve">. </w:t>
        </w:r>
      </w:ins>
      <w:ins w:id="137" w:author="Katharina Wellstein" w:date="2025-08-20T16:53:00Z" w16du:dateUtc="2025-08-20T14:53:00Z">
        <w:r w:rsidR="00E50D5D">
          <w:rPr>
            <w:color w:val="000000"/>
          </w:rPr>
          <w:t>Secondly, w</w:t>
        </w:r>
      </w:ins>
      <w:moveToRangeStart w:id="138" w:author="Katharina Wellstein" w:date="2025-08-20T16:48:00Z" w:name="move206600928"/>
      <w:moveTo w:id="139" w:author="Katharina Wellstein" w:date="2025-08-20T16:48:00Z" w16du:dateUtc="2025-08-20T14:48:00Z">
        <w:del w:id="140" w:author="Katharina Wellstein" w:date="2025-08-20T16:53:00Z" w16du:dateUtc="2025-08-20T14:53:00Z">
          <w:r w:rsidR="00E50D5D" w:rsidDel="00E50D5D">
            <w:rPr>
              <w:color w:val="000000"/>
            </w:rPr>
            <w:delText>W</w:delText>
          </w:r>
        </w:del>
        <w:r w:rsidR="00E50D5D">
          <w:rPr>
            <w:color w:val="000000"/>
          </w:rPr>
          <w:t xml:space="preserve">e </w:t>
        </w:r>
        <w:proofErr w:type="gramStart"/>
        <w:r w:rsidR="00E50D5D">
          <w:rPr>
            <w:color w:val="000000"/>
          </w:rPr>
          <w:t>hypothesise</w:t>
        </w:r>
        <w:proofErr w:type="gramEnd"/>
        <w:r w:rsidR="00E50D5D">
          <w:rPr>
            <w:color w:val="000000"/>
          </w:rPr>
          <w:t xml:space="preserve"> that the </w:t>
        </w:r>
      </w:moveTo>
      <w:ins w:id="141" w:author="Katharina Wellstein" w:date="2025-08-20T16:51:00Z" w16du:dateUtc="2025-08-20T14:51:00Z">
        <w:r w:rsidR="00E50D5D">
          <w:rPr>
            <w:color w:val="000000"/>
          </w:rPr>
          <w:t xml:space="preserve">FO </w:t>
        </w:r>
      </w:ins>
      <w:moveTo w:id="142" w:author="Katharina Wellstein" w:date="2025-08-20T16:48:00Z" w16du:dateUtc="2025-08-20T14:48:00Z">
        <w:del w:id="143" w:author="Katharina Wellstein" w:date="2025-08-20T16:51:00Z" w16du:dateUtc="2025-08-20T14:51:00Z">
          <w:r w:rsidR="00E50D5D" w:rsidDel="00E50D5D">
            <w:rPr>
              <w:color w:val="000000"/>
            </w:rPr>
            <w:delText xml:space="preserve">FO </w:delText>
          </w:r>
        </w:del>
        <w:r w:rsidR="00E50D5D">
          <w:rPr>
            <w:color w:val="000000"/>
          </w:rPr>
          <w:t>of</w:t>
        </w:r>
        <w:del w:id="144" w:author="Katharina Wellstein" w:date="2025-08-20T16:52:00Z" w16du:dateUtc="2025-08-20T14:52:00Z">
          <w:r w:rsidR="00E50D5D" w:rsidDel="00E50D5D">
            <w:rPr>
              <w:color w:val="000000"/>
            </w:rPr>
            <w:delText xml:space="preserve"> </w:delText>
          </w:r>
        </w:del>
      </w:moveTo>
      <w:ins w:id="145" w:author="Katharina Wellstein" w:date="2025-08-20T16:52:00Z" w16du:dateUtc="2025-08-20T14:52:00Z">
        <w:r w:rsidR="00E50D5D">
          <w:rPr>
            <w:color w:val="000000"/>
          </w:rPr>
          <w:t xml:space="preserve"> states that are associated with </w:t>
        </w:r>
      </w:ins>
      <w:moveTo w:id="146" w:author="Katharina Wellstein" w:date="2025-08-20T16:48:00Z" w16du:dateUtc="2025-08-20T14:48:00Z">
        <w:r w:rsidR="00E50D5D">
          <w:rPr>
            <w:color w:val="000000"/>
          </w:rPr>
          <w:t xml:space="preserve">more ambiguous HNs will be significantly higher for </w:t>
        </w:r>
        <w:del w:id="147" w:author="Katharina Wellstein" w:date="2025-08-20T16:49:00Z" w16du:dateUtc="2025-08-20T14:49:00Z">
          <w:r w:rsidR="00E50D5D" w:rsidDel="00E50D5D">
            <w:rPr>
              <w:color w:val="000000"/>
            </w:rPr>
            <w:delText>the experimental</w:delText>
          </w:r>
        </w:del>
      </w:moveTo>
      <w:ins w:id="148" w:author="Katharina Wellstein" w:date="2025-08-20T16:49:00Z" w16du:dateUtc="2025-08-20T14:49:00Z">
        <w:r w:rsidR="00E50D5D">
          <w:rPr>
            <w:color w:val="000000"/>
          </w:rPr>
          <w:t>clinical</w:t>
        </w:r>
      </w:ins>
      <w:moveTo w:id="149" w:author="Katharina Wellstein" w:date="2025-08-20T16:48:00Z" w16du:dateUtc="2025-08-20T14:48:00Z">
        <w:r w:rsidR="00E50D5D">
          <w:rPr>
            <w:color w:val="000000"/>
          </w:rPr>
          <w:t xml:space="preserve"> </w:t>
        </w:r>
        <w:del w:id="150" w:author="Katharina Wellstein" w:date="2025-08-20T16:49:00Z" w16du:dateUtc="2025-08-20T14:49:00Z">
          <w:r w:rsidR="00E50D5D" w:rsidDel="00E50D5D">
            <w:rPr>
              <w:color w:val="000000"/>
            </w:rPr>
            <w:delText>group</w:delText>
          </w:r>
        </w:del>
      </w:moveTo>
      <w:ins w:id="151" w:author="Katharina Wellstein" w:date="2025-08-20T16:49:00Z" w16du:dateUtc="2025-08-20T14:49:00Z">
        <w:r w:rsidR="00E50D5D">
          <w:rPr>
            <w:color w:val="000000"/>
          </w:rPr>
          <w:t>vs. control participants</w:t>
        </w:r>
      </w:ins>
      <w:moveTo w:id="152" w:author="Katharina Wellstein" w:date="2025-08-20T16:48:00Z" w16du:dateUtc="2025-08-20T14:48:00Z">
        <w:del w:id="153" w:author="Katharina Wellstein" w:date="2025-08-20T17:11:00Z" w16du:dateUtc="2025-08-20T15:11:00Z">
          <w:r w:rsidR="00E50D5D" w:rsidDel="00C845BB">
            <w:rPr>
              <w:color w:val="000000"/>
            </w:rPr>
            <w:delText xml:space="preserve"> across segments</w:delText>
          </w:r>
        </w:del>
        <w:r w:rsidR="00E50D5D">
          <w:rPr>
            <w:color w:val="000000"/>
          </w:rPr>
          <w:t>.</w:t>
        </w:r>
      </w:moveTo>
      <w:moveToRangeEnd w:id="138"/>
      <w:ins w:id="154" w:author="Katharina Wellstein" w:date="2025-08-20T16:53:00Z" w16du:dateUtc="2025-08-20T14:53:00Z">
        <w:r w:rsidR="00E50D5D">
          <w:rPr>
            <w:color w:val="000000"/>
          </w:rPr>
          <w:t xml:space="preserve"> </w:t>
        </w:r>
      </w:ins>
    </w:p>
    <w:p w14:paraId="3C3EE4A4" w14:textId="1C7FDEA6" w:rsidR="00D2487B" w:rsidDel="00E50D5D" w:rsidRDefault="00AB77AB" w:rsidP="0054048D">
      <w:pPr>
        <w:pStyle w:val="NormalWeb"/>
        <w:jc w:val="both"/>
        <w:rPr>
          <w:del w:id="155" w:author="Katharina Wellstein" w:date="2025-08-20T16:53:00Z" w16du:dateUtc="2025-08-20T14:53:00Z"/>
          <w:color w:val="000000"/>
        </w:rPr>
      </w:pPr>
      <w:r>
        <w:rPr>
          <w:color w:val="000000"/>
        </w:rPr>
        <w:t xml:space="preserve">We </w:t>
      </w:r>
      <w:ins w:id="156" w:author="Katharina Wellstein" w:date="2025-08-20T16:41:00Z" w16du:dateUtc="2025-08-20T14:41:00Z">
        <w:r w:rsidR="0013480B">
          <w:rPr>
            <w:color w:val="000000"/>
          </w:rPr>
          <w:t>will</w:t>
        </w:r>
      </w:ins>
      <w:ins w:id="157" w:author="Katharina Wellstein" w:date="2025-08-20T16:55:00Z" w16du:dateUtc="2025-08-20T14:55:00Z">
        <w:r w:rsidR="002A3CEE">
          <w:rPr>
            <w:color w:val="000000"/>
          </w:rPr>
          <w:t xml:space="preserve"> </w:t>
        </w:r>
      </w:ins>
      <w:ins w:id="158" w:author="Katharina Wellstein" w:date="2025-08-20T16:54:00Z" w16du:dateUtc="2025-08-20T14:54:00Z">
        <w:r w:rsidR="002A3CEE">
          <w:rPr>
            <w:color w:val="000000"/>
          </w:rPr>
          <w:t>test the first hypothesis</w:t>
        </w:r>
      </w:ins>
      <w:ins w:id="159" w:author="Katharina Wellstein" w:date="2025-08-20T16:41:00Z" w16du:dateUtc="2025-08-20T14:41:00Z">
        <w:r w:rsidR="0013480B">
          <w:rPr>
            <w:color w:val="000000"/>
          </w:rPr>
          <w:t xml:space="preserve"> </w:t>
        </w:r>
      </w:ins>
      <w:ins w:id="160" w:author="Katharina Wellstein" w:date="2025-08-20T17:00:00Z" w16du:dateUtc="2025-08-20T15:00:00Z">
        <w:r w:rsidR="002A3CEE">
          <w:rPr>
            <w:color w:val="000000"/>
          </w:rPr>
          <w:t xml:space="preserve">using Bayesian t-tests </w:t>
        </w:r>
      </w:ins>
      <w:ins w:id="161" w:author="Katharina Wellstein" w:date="2025-08-20T17:02:00Z" w16du:dateUtc="2025-08-20T15:02:00Z">
        <w:r w:rsidR="002A3CEE">
          <w:rPr>
            <w:color w:val="000000"/>
          </w:rPr>
          <w:t xml:space="preserve">to compare the group difference </w:t>
        </w:r>
      </w:ins>
      <w:ins w:id="162" w:author="Katharina Wellstein" w:date="2025-08-20T17:00:00Z" w16du:dateUtc="2025-08-20T15:00:00Z">
        <w:r w:rsidR="002A3CEE">
          <w:rPr>
            <w:color w:val="000000"/>
          </w:rPr>
          <w:t>for each</w:t>
        </w:r>
      </w:ins>
      <w:ins w:id="163" w:author="Katharina Wellstein" w:date="2025-08-20T17:01:00Z" w16du:dateUtc="2025-08-20T15:01:00Z">
        <w:r w:rsidR="002A3CEE">
          <w:rPr>
            <w:color w:val="000000"/>
          </w:rPr>
          <w:t xml:space="preserve"> state</w:t>
        </w:r>
      </w:ins>
      <w:ins w:id="164" w:author="Katharina Wellstein" w:date="2025-08-20T17:02:00Z" w16du:dateUtc="2025-08-20T15:02:00Z">
        <w:r w:rsidR="002A3CEE">
          <w:rPr>
            <w:color w:val="000000"/>
          </w:rPr>
          <w:t xml:space="preserve">. </w:t>
        </w:r>
      </w:ins>
      <w:ins w:id="165" w:author="Katharina Wellstein" w:date="2025-08-20T17:03:00Z" w16du:dateUtc="2025-08-20T15:03:00Z">
        <w:r w:rsidR="002A3CEE">
          <w:rPr>
            <w:color w:val="000000"/>
          </w:rPr>
          <w:t>For the second hypothesis we will group the HNs into ambiguous vs. non-ambiguous states and</w:t>
        </w:r>
      </w:ins>
      <w:ins w:id="166" w:author="Katharina Wellstein" w:date="2025-08-20T17:01:00Z" w16du:dateUtc="2025-08-20T15:01:00Z">
        <w:r w:rsidR="002A3CEE">
          <w:rPr>
            <w:color w:val="000000"/>
          </w:rPr>
          <w:t xml:space="preserve"> </w:t>
        </w:r>
      </w:ins>
      <w:del w:id="167" w:author="Katharina Wellstein" w:date="2025-08-20T16:53:00Z" w16du:dateUtc="2025-08-20T14:53:00Z">
        <w:r w:rsidDel="00E50D5D">
          <w:rPr>
            <w:color w:val="000000"/>
          </w:rPr>
          <w:delText>apply a</w:delText>
        </w:r>
      </w:del>
      <w:ins w:id="168" w:author="Katharina Wellstein" w:date="2025-08-20T17:03:00Z" w16du:dateUtc="2025-08-20T15:03:00Z">
        <w:r w:rsidR="002A3CEE">
          <w:rPr>
            <w:color w:val="000000"/>
          </w:rPr>
          <w:t>use a</w:t>
        </w:r>
      </w:ins>
      <w:ins w:id="169" w:author="Katharina Wellstein" w:date="2025-08-20T17:04:00Z" w16du:dateUtc="2025-08-20T15:04:00Z">
        <w:r w:rsidR="00C845BB">
          <w:rPr>
            <w:color w:val="000000"/>
          </w:rPr>
          <w:t xml:space="preserve">n </w:t>
        </w:r>
      </w:ins>
      <w:del w:id="170" w:author="Katharina Wellstein" w:date="2025-08-20T17:04:00Z" w16du:dateUtc="2025-08-20T15:04:00Z">
        <w:r w:rsidDel="00C845BB">
          <w:rPr>
            <w:color w:val="000000"/>
          </w:rPr>
          <w:delText xml:space="preserve"> M</w:delText>
        </w:r>
      </w:del>
      <w:r>
        <w:rPr>
          <w:color w:val="000000"/>
        </w:rPr>
        <w:t xml:space="preserve">ANOVA to </w:t>
      </w:r>
      <w:del w:id="171" w:author="Katharina Wellstein" w:date="2025-08-20T17:04:00Z" w16du:dateUtc="2025-08-20T15:04:00Z">
        <w:r w:rsidDel="002A3CEE">
          <w:rPr>
            <w:color w:val="000000"/>
          </w:rPr>
          <w:delText>t</w:delText>
        </w:r>
        <w:r w:rsidR="00F95E58" w:rsidDel="002A3CEE">
          <w:rPr>
            <w:color w:val="000000"/>
          </w:rPr>
          <w:delText xml:space="preserve">he </w:delText>
        </w:r>
      </w:del>
      <w:del w:id="172" w:author="Katharina Wellstein" w:date="2025-08-20T16:48:00Z" w16du:dateUtc="2025-08-20T14:48:00Z">
        <w:r w:rsidR="00F95E58" w:rsidDel="00E50D5D">
          <w:rPr>
            <w:color w:val="000000"/>
          </w:rPr>
          <w:delText xml:space="preserve">fractional occupancy </w:delText>
        </w:r>
      </w:del>
      <w:del w:id="173" w:author="Katharina Wellstein" w:date="2025-08-20T16:53:00Z" w16du:dateUtc="2025-08-20T14:53:00Z">
        <w:r w:rsidR="00F95E58" w:rsidDel="00E50D5D">
          <w:rPr>
            <w:color w:val="000000"/>
          </w:rPr>
          <w:delText>(</w:delText>
        </w:r>
      </w:del>
      <w:del w:id="174" w:author="Katharina Wellstein" w:date="2025-08-20T17:04:00Z" w16du:dateUtc="2025-08-20T15:04:00Z">
        <w:r w:rsidR="00F95E58" w:rsidDel="002A3CEE">
          <w:rPr>
            <w:color w:val="000000"/>
          </w:rPr>
          <w:delText>FO</w:delText>
        </w:r>
      </w:del>
      <w:del w:id="175" w:author="Katharina Wellstein" w:date="2025-08-20T16:53:00Z" w16du:dateUtc="2025-08-20T14:53:00Z">
        <w:r w:rsidR="00F95E58" w:rsidDel="00E50D5D">
          <w:rPr>
            <w:color w:val="000000"/>
          </w:rPr>
          <w:delText>)</w:delText>
        </w:r>
      </w:del>
      <w:del w:id="176" w:author="Katharina Wellstein" w:date="2025-08-20T17:04:00Z" w16du:dateUtc="2025-08-20T15:04:00Z">
        <w:r w:rsidR="00F95E58" w:rsidDel="002A3CEE">
          <w:rPr>
            <w:color w:val="000000"/>
          </w:rPr>
          <w:delText xml:space="preserve"> of each HN</w:delText>
        </w:r>
        <w:r w:rsidDel="002A3CEE">
          <w:rPr>
            <w:color w:val="000000"/>
          </w:rPr>
          <w:delText xml:space="preserve"> </w:delText>
        </w:r>
        <w:r w:rsidR="00E76169" w:rsidDel="002A3CEE">
          <w:rPr>
            <w:color w:val="000000"/>
          </w:rPr>
          <w:delText>over each segment</w:delText>
        </w:r>
        <w:r w:rsidDel="002A3CEE">
          <w:rPr>
            <w:color w:val="000000"/>
          </w:rPr>
          <w:delText>, for inter-group significance.</w:delText>
        </w:r>
      </w:del>
      <w:ins w:id="177" w:author="Katharina Wellstein" w:date="2025-08-20T17:04:00Z" w16du:dateUtc="2025-08-20T15:04:00Z">
        <w:r w:rsidR="002A3CEE">
          <w:rPr>
            <w:color w:val="000000"/>
          </w:rPr>
          <w:t xml:space="preserve">test the </w:t>
        </w:r>
      </w:ins>
      <w:ins w:id="178" w:author="Katharina Wellstein" w:date="2025-08-20T17:05:00Z" w16du:dateUtc="2025-08-20T15:05:00Z">
        <w:r w:rsidR="00C845BB">
          <w:rPr>
            <w:color w:val="000000"/>
          </w:rPr>
          <w:t>interaction of state type (ambiguous vs. non-</w:t>
        </w:r>
        <w:proofErr w:type="spellStart"/>
        <w:r w:rsidR="00C845BB">
          <w:rPr>
            <w:color w:val="000000"/>
          </w:rPr>
          <w:t>ambigous</w:t>
        </w:r>
        <w:proofErr w:type="spellEnd"/>
        <w:r w:rsidR="00C845BB">
          <w:rPr>
            <w:color w:val="000000"/>
          </w:rPr>
          <w:t>) and group (patients</w:t>
        </w:r>
      </w:ins>
      <w:ins w:id="179" w:author="Katharina Wellstein" w:date="2025-08-20T17:06:00Z" w16du:dateUtc="2025-08-20T15:06:00Z">
        <w:r w:rsidR="00C845BB">
          <w:rPr>
            <w:color w:val="000000"/>
          </w:rPr>
          <w:t xml:space="preserve"> vs. controls). </w:t>
        </w:r>
      </w:ins>
      <w:del w:id="180" w:author="Katharina Wellstein" w:date="2025-08-20T17:06:00Z" w16du:dateUtc="2025-08-20T15:06:00Z">
        <w:r w:rsidR="00F95E58" w:rsidDel="00C845BB">
          <w:rPr>
            <w:color w:val="000000"/>
          </w:rPr>
          <w:delText xml:space="preserve"> </w:delText>
        </w:r>
        <w:r w:rsidDel="00C845BB">
          <w:rPr>
            <w:color w:val="000000"/>
          </w:rPr>
          <w:delText>W</w:delText>
        </w:r>
        <w:r w:rsidR="00F95E58" w:rsidDel="00C845BB">
          <w:rPr>
            <w:color w:val="000000"/>
          </w:rPr>
          <w:delText xml:space="preserve">e </w:delText>
        </w:r>
        <w:r w:rsidDel="00C845BB">
          <w:rPr>
            <w:color w:val="000000"/>
          </w:rPr>
          <w:delText>then</w:delText>
        </w:r>
        <w:r w:rsidR="00F95E58" w:rsidDel="00C845BB">
          <w:rPr>
            <w:color w:val="000000"/>
          </w:rPr>
          <w:delText xml:space="preserve"> apply a t-test </w:delText>
        </w:r>
        <w:r w:rsidDel="00C845BB">
          <w:rPr>
            <w:color w:val="000000"/>
          </w:rPr>
          <w:delText xml:space="preserve">on identified segments </w:delText>
        </w:r>
        <w:r w:rsidR="00F95E58" w:rsidDel="00C845BB">
          <w:rPr>
            <w:color w:val="000000"/>
          </w:rPr>
          <w:delText xml:space="preserve">to </w:delText>
        </w:r>
        <w:r w:rsidR="00E76169" w:rsidDel="00C845BB">
          <w:rPr>
            <w:color w:val="000000"/>
          </w:rPr>
          <w:delText xml:space="preserve">identify significant HN(s). </w:delText>
        </w:r>
        <w:r w:rsidDel="00C845BB">
          <w:rPr>
            <w:color w:val="000000"/>
          </w:rPr>
          <w:delText xml:space="preserve">We </w:delText>
        </w:r>
        <w:r w:rsidR="00EB0397" w:rsidDel="00C845BB">
          <w:rPr>
            <w:color w:val="000000"/>
          </w:rPr>
          <w:delText>apply</w:delText>
        </w:r>
        <w:r w:rsidDel="00C845BB">
          <w:rPr>
            <w:color w:val="000000"/>
          </w:rPr>
          <w:delText xml:space="preserve"> a False Discovery Rate correction (alpha = 0.05) at each step. </w:delText>
        </w:r>
      </w:del>
      <w:del w:id="181" w:author="Katharina Wellstein" w:date="2025-08-20T16:52:00Z" w16du:dateUtc="2025-08-20T14:52:00Z">
        <w:r w:rsidR="00E76169" w:rsidDel="00E50D5D">
          <w:rPr>
            <w:color w:val="000000"/>
          </w:rPr>
          <w:delText xml:space="preserve">We hypothesise that the FO will be significantly different between groups. </w:delText>
        </w:r>
      </w:del>
      <w:moveFromRangeStart w:id="182" w:author="Katharina Wellstein" w:date="2025-08-20T16:48:00Z" w:name="move206600928"/>
      <w:moveFrom w:id="183" w:author="Katharina Wellstein" w:date="2025-08-20T16:48:00Z" w16du:dateUtc="2025-08-20T14:48:00Z">
        <w:del w:id="184" w:author="Katharina Wellstein" w:date="2025-08-20T16:52:00Z" w16du:dateUtc="2025-08-20T14:52:00Z">
          <w:r w:rsidR="00E76169" w:rsidDel="00E50D5D">
            <w:rPr>
              <w:color w:val="000000"/>
            </w:rPr>
            <w:delText xml:space="preserve">We hypothesise that the FO of more ambiguous HNs will be significantly higher for the experimental group across segments. </w:delText>
          </w:r>
        </w:del>
      </w:moveFrom>
      <w:moveFromRangeEnd w:id="182"/>
    </w:p>
    <w:p w14:paraId="2C913005" w14:textId="5E31E5E2" w:rsidR="008F2C3F" w:rsidDel="00E50D5D" w:rsidRDefault="008F2C3F" w:rsidP="008F2C3F">
      <w:pPr>
        <w:pStyle w:val="NormalWeb"/>
        <w:jc w:val="both"/>
        <w:rPr>
          <w:del w:id="185" w:author="Katharina Wellstein" w:date="2025-08-20T16:53:00Z" w16du:dateUtc="2025-08-20T14:53:00Z"/>
          <w:moveTo w:id="186" w:author="Katharina Wellstein" w:date="2025-08-20T16:24:00Z" w16du:dateUtc="2025-08-20T14:24:00Z"/>
          <w:color w:val="000000"/>
        </w:rPr>
      </w:pPr>
      <w:moveToRangeStart w:id="187" w:author="Katharina Wellstein" w:date="2025-08-20T16:24:00Z" w:name="move206599456"/>
      <w:moveTo w:id="188" w:author="Katharina Wellstein" w:date="2025-08-20T16:24:00Z" w16du:dateUtc="2025-08-20T14:24:00Z">
        <w:del w:id="189" w:author="Katharina Wellstein" w:date="2025-08-20T16:53:00Z" w16du:dateUtc="2025-08-20T14:53:00Z">
          <w:r w:rsidDel="00E50D5D">
            <w:rPr>
              <w:color w:val="000000"/>
            </w:rPr>
            <w:delText>The</w:delText>
          </w:r>
          <w:r w:rsidDel="00E50D5D">
            <w:rPr>
              <w:rStyle w:val="apple-converted-space"/>
              <w:rFonts w:eastAsiaTheme="majorEastAsia"/>
              <w:color w:val="000000"/>
            </w:rPr>
            <w:delText> </w:delText>
          </w:r>
          <w:r w:rsidRPr="00912A72" w:rsidDel="00E50D5D">
            <w:rPr>
              <w:rStyle w:val="Strong"/>
              <w:rFonts w:eastAsiaTheme="majorEastAsia"/>
              <w:b w:val="0"/>
              <w:bCs w:val="0"/>
              <w:color w:val="000000"/>
            </w:rPr>
            <w:delText>hidden Markov model (HMM)</w:delText>
          </w:r>
          <w:r w:rsidDel="00E50D5D">
            <w:rPr>
              <w:rStyle w:val="apple-converted-space"/>
              <w:rFonts w:eastAsiaTheme="majorEastAsia"/>
              <w:color w:val="000000"/>
            </w:rPr>
            <w:delText> </w:delText>
          </w:r>
          <w:r w:rsidDel="00E50D5D">
            <w:rPr>
              <w:color w:val="000000"/>
            </w:rPr>
            <w:delText>identifies temporally evolving brain states from fMRI data. Reduced brain dynamism and increased time in inactive HMM states have been demonstrated in schizophrenia.</w:delText>
          </w:r>
        </w:del>
      </w:moveTo>
    </w:p>
    <w:p w14:paraId="2286F4F0" w14:textId="06476A4E" w:rsidR="006B5C14" w:rsidRPr="00D2487B" w:rsidRDefault="008F2C3F" w:rsidP="004B2D18">
      <w:pPr>
        <w:pStyle w:val="NormalWeb"/>
        <w:jc w:val="both"/>
      </w:pPr>
      <w:moveTo w:id="190" w:author="Katharina Wellstein" w:date="2025-08-20T16:24:00Z" w16du:dateUtc="2025-08-20T14:24:00Z">
        <w:del w:id="191" w:author="Katharina Wellstein" w:date="2025-08-20T16:53:00Z" w16du:dateUtc="2025-08-20T14:53:00Z">
          <w:r w:rsidDel="00E50D5D">
            <w:delText>Here, we apply HMM analysis to</w:delText>
          </w:r>
        </w:del>
      </w:moveTo>
      <w:moveToRangeEnd w:id="187"/>
    </w:p>
    <w:sectPr w:rsidR="006B5C14" w:rsidRPr="00D2487B" w:rsidSect="009B00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6" w:author="Katharina Wellstein" w:date="2025-08-20T17:15:00Z" w:initials="KW">
    <w:p w14:paraId="1AA6CED9" w14:textId="66ED9C37" w:rsidR="004B2D18" w:rsidRDefault="004B2D18">
      <w:pPr>
        <w:pStyle w:val="CommentText"/>
      </w:pPr>
      <w:r>
        <w:rPr>
          <w:rStyle w:val="CommentReference"/>
        </w:rPr>
        <w:annotationRef/>
      </w:r>
      <w:r>
        <w:t>Working title</w:t>
      </w:r>
    </w:p>
  </w:comment>
  <w:comment w:id="23" w:author="Katharina Wellstein" w:date="2025-08-20T17:24:00Z" w:initials="KW">
    <w:p w14:paraId="09365258" w14:textId="1DE75C2F" w:rsidR="004B2D18" w:rsidRDefault="004B2D18">
      <w:pPr>
        <w:pStyle w:val="CommentText"/>
      </w:pPr>
      <w:r>
        <w:rPr>
          <w:rStyle w:val="CommentReference"/>
        </w:rPr>
        <w:annotationRef/>
      </w:r>
      <w:r>
        <w:t>@Michael, is that ok?</w:t>
      </w:r>
    </w:p>
  </w:comment>
  <w:comment w:id="52" w:author="Katharina Wellstein" w:date="2025-08-20T16:14:00Z" w:initials="KW">
    <w:p w14:paraId="7AD6BE07" w14:textId="548B128D" w:rsidR="00710907" w:rsidRDefault="00710907">
      <w:pPr>
        <w:pStyle w:val="CommentText"/>
      </w:pPr>
      <w:r>
        <w:rPr>
          <w:rStyle w:val="CommentReference"/>
        </w:rPr>
        <w:annotationRef/>
      </w:r>
      <w:r>
        <w:t xml:space="preserve">I deleted this because you are not focusing on one specific symptom group here, only </w:t>
      </w:r>
      <w:proofErr w:type="spellStart"/>
      <w:r>
        <w:t>Scz</w:t>
      </w:r>
      <w:proofErr w:type="spellEnd"/>
      <w:r>
        <w:t xml:space="preserve"> vs. controls.</w:t>
      </w:r>
    </w:p>
  </w:comment>
  <w:comment w:id="123" w:author="Katharina Wellstein" w:date="2025-08-20T16:33:00Z" w:initials="KW">
    <w:p w14:paraId="7DEA0D70" w14:textId="76E41721" w:rsidR="008F2C3F" w:rsidRDefault="008F2C3F">
      <w:pPr>
        <w:pStyle w:val="CommentText"/>
      </w:pPr>
      <w:r>
        <w:rPr>
          <w:rStyle w:val="CommentReference"/>
        </w:rPr>
        <w:annotationRef/>
      </w:r>
      <w:r w:rsidR="0013480B">
        <w:t>Do these terms all cover the different clips equally? Are some of these terms related to the transitions between video clips? If I look at the videoclips I would think that brain regions associated with the following would be activated:</w:t>
      </w:r>
      <w:r w:rsidR="0013480B">
        <w:br/>
        <w:t>positive emotion/affect, negative emotion/affect, language, disgust, fear, surprise, salience, face perception, visual, auditory, conflict</w:t>
      </w:r>
    </w:p>
  </w:comment>
  <w:comment w:id="134" w:author="Katharina Wellstein" w:date="2025-08-20T16:56:00Z" w:initials="KW">
    <w:p w14:paraId="3DF356E7" w14:textId="7E45E574" w:rsidR="002A3CEE" w:rsidRDefault="002A3CEE">
      <w:pPr>
        <w:pStyle w:val="CommentText"/>
      </w:pPr>
      <w:r>
        <w:rPr>
          <w:rStyle w:val="CommentReference"/>
        </w:rPr>
        <w:annotationRef/>
      </w:r>
      <w:r>
        <w:t xml:space="preserve">It read like this was a separate hypothesis. Is that right? If so, then we should specify in what way they would be different. Do we think patients will spend less time in states and </w:t>
      </w:r>
      <w:proofErr w:type="spellStart"/>
      <w:r>
        <w:t>swich</w:t>
      </w:r>
      <w:proofErr w:type="spellEnd"/>
      <w:r>
        <w:t xml:space="preserve"> more? We would have to specify that.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AA6CED9" w15:done="0"/>
  <w15:commentEx w15:paraId="09365258" w15:done="0"/>
  <w15:commentEx w15:paraId="7AD6BE07" w15:done="0"/>
  <w15:commentEx w15:paraId="7DEA0D70" w15:done="0"/>
  <w15:commentEx w15:paraId="3DF356E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9C89134" w16cex:dateUtc="2025-08-20T15:15:00Z"/>
  <w16cex:commentExtensible w16cex:durableId="608D3ED2" w16cex:dateUtc="2025-08-20T15:24:00Z"/>
  <w16cex:commentExtensible w16cex:durableId="313722B4" w16cex:dateUtc="2025-08-20T14:14:00Z"/>
  <w16cex:commentExtensible w16cex:durableId="0EDC4586" w16cex:dateUtc="2025-08-20T14:33:00Z"/>
  <w16cex:commentExtensible w16cex:durableId="38F8F8E9" w16cex:dateUtc="2025-08-20T14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AA6CED9" w16cid:durableId="29C89134"/>
  <w16cid:commentId w16cid:paraId="09365258" w16cid:durableId="608D3ED2"/>
  <w16cid:commentId w16cid:paraId="7AD6BE07" w16cid:durableId="313722B4"/>
  <w16cid:commentId w16cid:paraId="7DEA0D70" w16cid:durableId="0EDC4586"/>
  <w16cid:commentId w16cid:paraId="3DF356E7" w16cid:durableId="38F8F8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1D438D"/>
    <w:multiLevelType w:val="hybridMultilevel"/>
    <w:tmpl w:val="45CACA72"/>
    <w:lvl w:ilvl="0" w:tplc="5C8278D0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40929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tharina Wellstein">
    <w15:presenceInfo w15:providerId="AD" w15:userId="S::katharina.wellstein@bwi.ch::9b0857f3-aa68-4398-9200-2383d37e41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7B"/>
    <w:rsid w:val="00010AD8"/>
    <w:rsid w:val="00010E9E"/>
    <w:rsid w:val="000116A1"/>
    <w:rsid w:val="00014165"/>
    <w:rsid w:val="00024906"/>
    <w:rsid w:val="00030794"/>
    <w:rsid w:val="00033611"/>
    <w:rsid w:val="00036780"/>
    <w:rsid w:val="00040A77"/>
    <w:rsid w:val="00040BBA"/>
    <w:rsid w:val="00045A3F"/>
    <w:rsid w:val="0006179D"/>
    <w:rsid w:val="00063654"/>
    <w:rsid w:val="0007301B"/>
    <w:rsid w:val="000855A1"/>
    <w:rsid w:val="00086798"/>
    <w:rsid w:val="00090742"/>
    <w:rsid w:val="000938CD"/>
    <w:rsid w:val="000C13DF"/>
    <w:rsid w:val="000C7759"/>
    <w:rsid w:val="000C7CAC"/>
    <w:rsid w:val="000D75F0"/>
    <w:rsid w:val="000E3A01"/>
    <w:rsid w:val="000F7586"/>
    <w:rsid w:val="00104117"/>
    <w:rsid w:val="00111C39"/>
    <w:rsid w:val="00116C98"/>
    <w:rsid w:val="00125490"/>
    <w:rsid w:val="00127F82"/>
    <w:rsid w:val="0013099C"/>
    <w:rsid w:val="001315CF"/>
    <w:rsid w:val="0013480B"/>
    <w:rsid w:val="001416B0"/>
    <w:rsid w:val="001540CE"/>
    <w:rsid w:val="001678FC"/>
    <w:rsid w:val="0017304D"/>
    <w:rsid w:val="00173CAB"/>
    <w:rsid w:val="00183BB2"/>
    <w:rsid w:val="00185B02"/>
    <w:rsid w:val="0019295E"/>
    <w:rsid w:val="00194C03"/>
    <w:rsid w:val="001A0E72"/>
    <w:rsid w:val="001A2261"/>
    <w:rsid w:val="001A3E61"/>
    <w:rsid w:val="001A4EB8"/>
    <w:rsid w:val="001B2C0F"/>
    <w:rsid w:val="001B41E3"/>
    <w:rsid w:val="001B4714"/>
    <w:rsid w:val="001B58C5"/>
    <w:rsid w:val="001C26C6"/>
    <w:rsid w:val="001D0C9B"/>
    <w:rsid w:val="001D51BB"/>
    <w:rsid w:val="001D532D"/>
    <w:rsid w:val="001D5DEF"/>
    <w:rsid w:val="001E041A"/>
    <w:rsid w:val="001E5A24"/>
    <w:rsid w:val="001F0592"/>
    <w:rsid w:val="001F1D86"/>
    <w:rsid w:val="001F2683"/>
    <w:rsid w:val="001F6695"/>
    <w:rsid w:val="00204FDE"/>
    <w:rsid w:val="00206466"/>
    <w:rsid w:val="00210180"/>
    <w:rsid w:val="00217F2E"/>
    <w:rsid w:val="002313CF"/>
    <w:rsid w:val="00231E82"/>
    <w:rsid w:val="002330CA"/>
    <w:rsid w:val="0023312F"/>
    <w:rsid w:val="0024029B"/>
    <w:rsid w:val="00246AF7"/>
    <w:rsid w:val="00246D95"/>
    <w:rsid w:val="002509FE"/>
    <w:rsid w:val="00253E2E"/>
    <w:rsid w:val="00253EA7"/>
    <w:rsid w:val="002552C8"/>
    <w:rsid w:val="00261D58"/>
    <w:rsid w:val="00264C7E"/>
    <w:rsid w:val="00272575"/>
    <w:rsid w:val="0027602D"/>
    <w:rsid w:val="00293CEA"/>
    <w:rsid w:val="00297348"/>
    <w:rsid w:val="002A27AA"/>
    <w:rsid w:val="002A2BA9"/>
    <w:rsid w:val="002A2F92"/>
    <w:rsid w:val="002A3B67"/>
    <w:rsid w:val="002A3CEE"/>
    <w:rsid w:val="002A5D80"/>
    <w:rsid w:val="002A61AC"/>
    <w:rsid w:val="002B1ACC"/>
    <w:rsid w:val="002B1FFA"/>
    <w:rsid w:val="002B2651"/>
    <w:rsid w:val="002B2C57"/>
    <w:rsid w:val="002B5F42"/>
    <w:rsid w:val="002C29E8"/>
    <w:rsid w:val="002D05D9"/>
    <w:rsid w:val="002D45B3"/>
    <w:rsid w:val="002D57B8"/>
    <w:rsid w:val="002D5DBB"/>
    <w:rsid w:val="00300868"/>
    <w:rsid w:val="0030533B"/>
    <w:rsid w:val="00305D6A"/>
    <w:rsid w:val="0031072F"/>
    <w:rsid w:val="00312485"/>
    <w:rsid w:val="00321CFF"/>
    <w:rsid w:val="003262F4"/>
    <w:rsid w:val="00334157"/>
    <w:rsid w:val="003359F1"/>
    <w:rsid w:val="00336976"/>
    <w:rsid w:val="00347250"/>
    <w:rsid w:val="00350918"/>
    <w:rsid w:val="003646BE"/>
    <w:rsid w:val="00376AA9"/>
    <w:rsid w:val="00386AF8"/>
    <w:rsid w:val="003900BB"/>
    <w:rsid w:val="00391832"/>
    <w:rsid w:val="003A07A1"/>
    <w:rsid w:val="003B1332"/>
    <w:rsid w:val="003B40A8"/>
    <w:rsid w:val="003B56C7"/>
    <w:rsid w:val="003C0280"/>
    <w:rsid w:val="003C7D80"/>
    <w:rsid w:val="003D31E6"/>
    <w:rsid w:val="003E1DCD"/>
    <w:rsid w:val="003E412C"/>
    <w:rsid w:val="003E6D14"/>
    <w:rsid w:val="003E7D77"/>
    <w:rsid w:val="003F7692"/>
    <w:rsid w:val="00406164"/>
    <w:rsid w:val="00407F98"/>
    <w:rsid w:val="00410946"/>
    <w:rsid w:val="004124B5"/>
    <w:rsid w:val="00416AF2"/>
    <w:rsid w:val="00416D4D"/>
    <w:rsid w:val="00417C93"/>
    <w:rsid w:val="00421309"/>
    <w:rsid w:val="00421AE7"/>
    <w:rsid w:val="00430324"/>
    <w:rsid w:val="004357B1"/>
    <w:rsid w:val="004419E2"/>
    <w:rsid w:val="00442226"/>
    <w:rsid w:val="00442273"/>
    <w:rsid w:val="0044353F"/>
    <w:rsid w:val="00450664"/>
    <w:rsid w:val="00450EE3"/>
    <w:rsid w:val="00455058"/>
    <w:rsid w:val="004632DD"/>
    <w:rsid w:val="00463D68"/>
    <w:rsid w:val="00487579"/>
    <w:rsid w:val="00487A8B"/>
    <w:rsid w:val="004A5C30"/>
    <w:rsid w:val="004B2D18"/>
    <w:rsid w:val="004B3D08"/>
    <w:rsid w:val="004B4A84"/>
    <w:rsid w:val="004B5C8F"/>
    <w:rsid w:val="004B62BA"/>
    <w:rsid w:val="004C07F8"/>
    <w:rsid w:val="004C3E57"/>
    <w:rsid w:val="004C6B2C"/>
    <w:rsid w:val="004D2461"/>
    <w:rsid w:val="004E25E7"/>
    <w:rsid w:val="004F31BF"/>
    <w:rsid w:val="004F5FE8"/>
    <w:rsid w:val="00501096"/>
    <w:rsid w:val="00507F98"/>
    <w:rsid w:val="005137E5"/>
    <w:rsid w:val="0053715C"/>
    <w:rsid w:val="0054017C"/>
    <w:rsid w:val="0054048D"/>
    <w:rsid w:val="00550052"/>
    <w:rsid w:val="00577958"/>
    <w:rsid w:val="00587042"/>
    <w:rsid w:val="00591252"/>
    <w:rsid w:val="005A55F5"/>
    <w:rsid w:val="005A7368"/>
    <w:rsid w:val="005A738A"/>
    <w:rsid w:val="005B54AA"/>
    <w:rsid w:val="005C0F76"/>
    <w:rsid w:val="005C3740"/>
    <w:rsid w:val="005D47C5"/>
    <w:rsid w:val="005D6921"/>
    <w:rsid w:val="005E022F"/>
    <w:rsid w:val="005E5029"/>
    <w:rsid w:val="005E603E"/>
    <w:rsid w:val="005F60E4"/>
    <w:rsid w:val="00600CF6"/>
    <w:rsid w:val="006274FC"/>
    <w:rsid w:val="006312B0"/>
    <w:rsid w:val="006353D8"/>
    <w:rsid w:val="00646518"/>
    <w:rsid w:val="00650853"/>
    <w:rsid w:val="006652F4"/>
    <w:rsid w:val="00672079"/>
    <w:rsid w:val="00673DE5"/>
    <w:rsid w:val="006840E9"/>
    <w:rsid w:val="00685261"/>
    <w:rsid w:val="00690BCA"/>
    <w:rsid w:val="00692E16"/>
    <w:rsid w:val="00694FF2"/>
    <w:rsid w:val="006A7CE7"/>
    <w:rsid w:val="006B356D"/>
    <w:rsid w:val="006B5016"/>
    <w:rsid w:val="006B5C14"/>
    <w:rsid w:val="006C3426"/>
    <w:rsid w:val="006D1133"/>
    <w:rsid w:val="006E4C34"/>
    <w:rsid w:val="006E60CE"/>
    <w:rsid w:val="006F260E"/>
    <w:rsid w:val="006F43A7"/>
    <w:rsid w:val="006F6743"/>
    <w:rsid w:val="00704B5D"/>
    <w:rsid w:val="00710907"/>
    <w:rsid w:val="0071374D"/>
    <w:rsid w:val="00721C67"/>
    <w:rsid w:val="007364AA"/>
    <w:rsid w:val="0073697B"/>
    <w:rsid w:val="0074455A"/>
    <w:rsid w:val="00747EDF"/>
    <w:rsid w:val="00750FB9"/>
    <w:rsid w:val="00751006"/>
    <w:rsid w:val="007679DE"/>
    <w:rsid w:val="00787775"/>
    <w:rsid w:val="007927AB"/>
    <w:rsid w:val="007A7C0C"/>
    <w:rsid w:val="007B081B"/>
    <w:rsid w:val="007B22A5"/>
    <w:rsid w:val="007B355B"/>
    <w:rsid w:val="007D1946"/>
    <w:rsid w:val="007D4724"/>
    <w:rsid w:val="007E4207"/>
    <w:rsid w:val="007E6713"/>
    <w:rsid w:val="007F17F0"/>
    <w:rsid w:val="007F4261"/>
    <w:rsid w:val="007F489A"/>
    <w:rsid w:val="007F654C"/>
    <w:rsid w:val="00802A79"/>
    <w:rsid w:val="00804386"/>
    <w:rsid w:val="00804956"/>
    <w:rsid w:val="00810D12"/>
    <w:rsid w:val="00824470"/>
    <w:rsid w:val="00824CE8"/>
    <w:rsid w:val="00831932"/>
    <w:rsid w:val="00833286"/>
    <w:rsid w:val="00833A11"/>
    <w:rsid w:val="00852DE3"/>
    <w:rsid w:val="00891BBF"/>
    <w:rsid w:val="008A09E8"/>
    <w:rsid w:val="008A4B38"/>
    <w:rsid w:val="008A55E6"/>
    <w:rsid w:val="008A6A48"/>
    <w:rsid w:val="008B10A1"/>
    <w:rsid w:val="008B1DFF"/>
    <w:rsid w:val="008C2117"/>
    <w:rsid w:val="008C3541"/>
    <w:rsid w:val="008D138B"/>
    <w:rsid w:val="008E03FD"/>
    <w:rsid w:val="008E6FB7"/>
    <w:rsid w:val="008F2C3F"/>
    <w:rsid w:val="00912A72"/>
    <w:rsid w:val="00923ABC"/>
    <w:rsid w:val="00926B83"/>
    <w:rsid w:val="00940C83"/>
    <w:rsid w:val="00942F33"/>
    <w:rsid w:val="009502AE"/>
    <w:rsid w:val="009507F9"/>
    <w:rsid w:val="0095116F"/>
    <w:rsid w:val="009634E0"/>
    <w:rsid w:val="00971DE7"/>
    <w:rsid w:val="00974077"/>
    <w:rsid w:val="009850F6"/>
    <w:rsid w:val="00990D01"/>
    <w:rsid w:val="009945E6"/>
    <w:rsid w:val="009B0094"/>
    <w:rsid w:val="009B23F5"/>
    <w:rsid w:val="009B6E89"/>
    <w:rsid w:val="009C102E"/>
    <w:rsid w:val="009C44BE"/>
    <w:rsid w:val="009D47D7"/>
    <w:rsid w:val="009E077F"/>
    <w:rsid w:val="009E350E"/>
    <w:rsid w:val="009E4102"/>
    <w:rsid w:val="009E6DA9"/>
    <w:rsid w:val="009F2A07"/>
    <w:rsid w:val="009F3B5B"/>
    <w:rsid w:val="00A05F25"/>
    <w:rsid w:val="00A07AFD"/>
    <w:rsid w:val="00A11214"/>
    <w:rsid w:val="00A162E9"/>
    <w:rsid w:val="00A269E1"/>
    <w:rsid w:val="00A329E7"/>
    <w:rsid w:val="00A35413"/>
    <w:rsid w:val="00A43427"/>
    <w:rsid w:val="00A65E8F"/>
    <w:rsid w:val="00A66E10"/>
    <w:rsid w:val="00A80B0E"/>
    <w:rsid w:val="00A84301"/>
    <w:rsid w:val="00A84558"/>
    <w:rsid w:val="00A97C95"/>
    <w:rsid w:val="00AA00B1"/>
    <w:rsid w:val="00AA57A6"/>
    <w:rsid w:val="00AB41DF"/>
    <w:rsid w:val="00AB77AB"/>
    <w:rsid w:val="00AC13B3"/>
    <w:rsid w:val="00AC3579"/>
    <w:rsid w:val="00AD4354"/>
    <w:rsid w:val="00AD628B"/>
    <w:rsid w:val="00AE7327"/>
    <w:rsid w:val="00AE7393"/>
    <w:rsid w:val="00B00EFE"/>
    <w:rsid w:val="00B029C6"/>
    <w:rsid w:val="00B030AC"/>
    <w:rsid w:val="00B057FF"/>
    <w:rsid w:val="00B112ED"/>
    <w:rsid w:val="00B12518"/>
    <w:rsid w:val="00B26BDE"/>
    <w:rsid w:val="00B278A2"/>
    <w:rsid w:val="00B3413E"/>
    <w:rsid w:val="00B34409"/>
    <w:rsid w:val="00B36D5F"/>
    <w:rsid w:val="00B4137B"/>
    <w:rsid w:val="00B50848"/>
    <w:rsid w:val="00B55152"/>
    <w:rsid w:val="00B7465D"/>
    <w:rsid w:val="00B816AE"/>
    <w:rsid w:val="00B8281B"/>
    <w:rsid w:val="00B93722"/>
    <w:rsid w:val="00B97F1B"/>
    <w:rsid w:val="00BA6062"/>
    <w:rsid w:val="00BB50A6"/>
    <w:rsid w:val="00BC1885"/>
    <w:rsid w:val="00BC4060"/>
    <w:rsid w:val="00BD737B"/>
    <w:rsid w:val="00BE5408"/>
    <w:rsid w:val="00BE623A"/>
    <w:rsid w:val="00BE72EC"/>
    <w:rsid w:val="00BF2193"/>
    <w:rsid w:val="00BF6FC6"/>
    <w:rsid w:val="00C00510"/>
    <w:rsid w:val="00C074A4"/>
    <w:rsid w:val="00C10C68"/>
    <w:rsid w:val="00C155D6"/>
    <w:rsid w:val="00C21B84"/>
    <w:rsid w:val="00C44FA8"/>
    <w:rsid w:val="00C4593C"/>
    <w:rsid w:val="00C517EE"/>
    <w:rsid w:val="00C6136C"/>
    <w:rsid w:val="00C642D8"/>
    <w:rsid w:val="00C66C14"/>
    <w:rsid w:val="00C76261"/>
    <w:rsid w:val="00C80151"/>
    <w:rsid w:val="00C80F9F"/>
    <w:rsid w:val="00C845BB"/>
    <w:rsid w:val="00C86C5E"/>
    <w:rsid w:val="00C9588C"/>
    <w:rsid w:val="00C96C69"/>
    <w:rsid w:val="00CB5944"/>
    <w:rsid w:val="00CC103B"/>
    <w:rsid w:val="00CC1189"/>
    <w:rsid w:val="00CC1498"/>
    <w:rsid w:val="00CD2622"/>
    <w:rsid w:val="00CE61A7"/>
    <w:rsid w:val="00CF2FC2"/>
    <w:rsid w:val="00CF77C8"/>
    <w:rsid w:val="00D001FB"/>
    <w:rsid w:val="00D02999"/>
    <w:rsid w:val="00D02C7D"/>
    <w:rsid w:val="00D07A7C"/>
    <w:rsid w:val="00D13511"/>
    <w:rsid w:val="00D13ECE"/>
    <w:rsid w:val="00D143BC"/>
    <w:rsid w:val="00D20473"/>
    <w:rsid w:val="00D21E54"/>
    <w:rsid w:val="00D2487B"/>
    <w:rsid w:val="00D36B1A"/>
    <w:rsid w:val="00D4529B"/>
    <w:rsid w:val="00D5792B"/>
    <w:rsid w:val="00D57993"/>
    <w:rsid w:val="00D62C2E"/>
    <w:rsid w:val="00D7388C"/>
    <w:rsid w:val="00D747F3"/>
    <w:rsid w:val="00D835D0"/>
    <w:rsid w:val="00D851BA"/>
    <w:rsid w:val="00D86404"/>
    <w:rsid w:val="00D8642F"/>
    <w:rsid w:val="00D9400B"/>
    <w:rsid w:val="00D9608E"/>
    <w:rsid w:val="00D97EBF"/>
    <w:rsid w:val="00DA3EB2"/>
    <w:rsid w:val="00DA757D"/>
    <w:rsid w:val="00DB7B1B"/>
    <w:rsid w:val="00DC041F"/>
    <w:rsid w:val="00DC08D6"/>
    <w:rsid w:val="00DC262E"/>
    <w:rsid w:val="00DC374B"/>
    <w:rsid w:val="00DC777D"/>
    <w:rsid w:val="00DD6763"/>
    <w:rsid w:val="00DE33EA"/>
    <w:rsid w:val="00DE5F27"/>
    <w:rsid w:val="00DF4147"/>
    <w:rsid w:val="00E05CE0"/>
    <w:rsid w:val="00E10269"/>
    <w:rsid w:val="00E216EA"/>
    <w:rsid w:val="00E313BF"/>
    <w:rsid w:val="00E35790"/>
    <w:rsid w:val="00E42F8F"/>
    <w:rsid w:val="00E45C3A"/>
    <w:rsid w:val="00E50D5D"/>
    <w:rsid w:val="00E50E1F"/>
    <w:rsid w:val="00E5608E"/>
    <w:rsid w:val="00E56545"/>
    <w:rsid w:val="00E76169"/>
    <w:rsid w:val="00E77CBE"/>
    <w:rsid w:val="00E860C6"/>
    <w:rsid w:val="00E86E9A"/>
    <w:rsid w:val="00E91A26"/>
    <w:rsid w:val="00EA66C6"/>
    <w:rsid w:val="00EB0397"/>
    <w:rsid w:val="00EC478F"/>
    <w:rsid w:val="00EE070F"/>
    <w:rsid w:val="00EE49BB"/>
    <w:rsid w:val="00EF5F94"/>
    <w:rsid w:val="00F01EC6"/>
    <w:rsid w:val="00F05D97"/>
    <w:rsid w:val="00F1090F"/>
    <w:rsid w:val="00F10A72"/>
    <w:rsid w:val="00F1495F"/>
    <w:rsid w:val="00F16EFE"/>
    <w:rsid w:val="00F22FCB"/>
    <w:rsid w:val="00F24B8B"/>
    <w:rsid w:val="00F270FB"/>
    <w:rsid w:val="00F31DFF"/>
    <w:rsid w:val="00F43487"/>
    <w:rsid w:val="00F46054"/>
    <w:rsid w:val="00F50FC6"/>
    <w:rsid w:val="00F51E15"/>
    <w:rsid w:val="00F542ED"/>
    <w:rsid w:val="00F55E8D"/>
    <w:rsid w:val="00F56222"/>
    <w:rsid w:val="00F70701"/>
    <w:rsid w:val="00F8008C"/>
    <w:rsid w:val="00F80482"/>
    <w:rsid w:val="00F84951"/>
    <w:rsid w:val="00F85A38"/>
    <w:rsid w:val="00F8696F"/>
    <w:rsid w:val="00F92C6F"/>
    <w:rsid w:val="00F95E58"/>
    <w:rsid w:val="00F96F92"/>
    <w:rsid w:val="00F9779B"/>
    <w:rsid w:val="00FA069A"/>
    <w:rsid w:val="00FA23A1"/>
    <w:rsid w:val="00FB062C"/>
    <w:rsid w:val="00FC125B"/>
    <w:rsid w:val="00FC1998"/>
    <w:rsid w:val="00FC3831"/>
    <w:rsid w:val="00FC5C0A"/>
    <w:rsid w:val="00FC7166"/>
    <w:rsid w:val="00FD113E"/>
    <w:rsid w:val="00FD5A15"/>
    <w:rsid w:val="00FE25EB"/>
    <w:rsid w:val="00FE3547"/>
    <w:rsid w:val="00FE3C7F"/>
    <w:rsid w:val="00FE638D"/>
    <w:rsid w:val="00FE66E4"/>
    <w:rsid w:val="00FF021A"/>
    <w:rsid w:val="00FF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46055"/>
  <w15:chartTrackingRefBased/>
  <w15:docId w15:val="{94B8531C-20DB-0049-94A2-C0029A36E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8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8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8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8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8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8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8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8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8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8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8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8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8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8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87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24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D2487B"/>
  </w:style>
  <w:style w:type="character" w:styleId="Strong">
    <w:name w:val="Strong"/>
    <w:basedOn w:val="DefaultParagraphFont"/>
    <w:uiPriority w:val="22"/>
    <w:qFormat/>
    <w:rsid w:val="00D2487B"/>
    <w:rPr>
      <w:b/>
      <w:bCs/>
    </w:rPr>
  </w:style>
  <w:style w:type="paragraph" w:styleId="Revision">
    <w:name w:val="Revision"/>
    <w:hidden/>
    <w:uiPriority w:val="99"/>
    <w:semiHidden/>
    <w:rsid w:val="0071090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109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09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09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09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090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Xiaotian Li</dc:creator>
  <cp:keywords/>
  <dc:description/>
  <cp:lastModifiedBy>Katharina Wellstein</cp:lastModifiedBy>
  <cp:revision>2</cp:revision>
  <dcterms:created xsi:type="dcterms:W3CDTF">2025-08-20T15:24:00Z</dcterms:created>
  <dcterms:modified xsi:type="dcterms:W3CDTF">2025-08-20T15:24:00Z</dcterms:modified>
</cp:coreProperties>
</file>